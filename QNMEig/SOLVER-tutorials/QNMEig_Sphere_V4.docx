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34" w:rsidRPr="008E1074" w:rsidRDefault="00716F07" w:rsidP="00934EC9">
      <w:pPr>
        <w:pStyle w:val="Titre1"/>
      </w:pPr>
      <w:r w:rsidRPr="008E1074">
        <w:t xml:space="preserve">A </w:t>
      </w:r>
      <w:r w:rsidRPr="008E1074">
        <w:rPr>
          <w:rStyle w:val="Titre2Car"/>
          <w:b/>
          <w:i w:val="0"/>
          <w:iCs w:val="0"/>
          <w:sz w:val="32"/>
          <w:szCs w:val="32"/>
        </w:rPr>
        <w:t>Tutorial</w:t>
      </w:r>
      <w:r w:rsidRPr="008E1074">
        <w:t xml:space="preserve">: </w:t>
      </w:r>
      <w:r w:rsidRPr="00934EC9">
        <w:t>Computing</w:t>
      </w:r>
      <w:r w:rsidRPr="008E1074">
        <w:t xml:space="preserve"> QNMs for </w:t>
      </w:r>
      <w:r w:rsidR="00055786" w:rsidRPr="008E1074">
        <w:t>A Metallic Sphere in Air</w:t>
      </w:r>
    </w:p>
    <w:p w:rsidR="001B28FF" w:rsidRPr="00055786" w:rsidRDefault="00DE1985" w:rsidP="00934EC9">
      <w:pPr>
        <w:pStyle w:val="Titre2"/>
      </w:pPr>
      <w:r>
        <w:t>1. </w:t>
      </w:r>
      <w:r w:rsidR="001B28FF" w:rsidRPr="004B618C">
        <w:t>Introduction</w:t>
      </w:r>
      <w:r w:rsidR="001B28FF" w:rsidRPr="00055786">
        <w:t xml:space="preserve"> </w:t>
      </w:r>
    </w:p>
    <w:p w:rsidR="00055786" w:rsidRDefault="001B28FF" w:rsidP="004B618C">
      <w:r w:rsidRPr="00055786">
        <w:t>In th</w:t>
      </w:r>
      <w:r w:rsidR="00055786">
        <w:t xml:space="preserve">is document, we give </w:t>
      </w:r>
      <w:r w:rsidR="008E1074">
        <w:t xml:space="preserve">all the </w:t>
      </w:r>
      <w:r w:rsidR="00055786">
        <w:t xml:space="preserve">details </w:t>
      </w:r>
      <w:r w:rsidR="008E1074">
        <w:t xml:space="preserve">on how </w:t>
      </w:r>
      <w:r w:rsidR="00DE1985">
        <w:t>to compute</w:t>
      </w:r>
      <w:r w:rsidR="001F48F4">
        <w:t xml:space="preserve"> </w:t>
      </w:r>
      <w:r w:rsidR="00DE1985">
        <w:t xml:space="preserve">the </w:t>
      </w:r>
      <w:r w:rsidR="008E1074">
        <w:t>QNMs</w:t>
      </w:r>
      <w:r w:rsidRPr="00055786">
        <w:t xml:space="preserve"> </w:t>
      </w:r>
      <w:r w:rsidR="00DE1985">
        <w:t xml:space="preserve">of </w:t>
      </w:r>
      <w:r w:rsidR="00DE1985" w:rsidRPr="00055786">
        <w:t>a</w:t>
      </w:r>
      <w:r w:rsidR="00DE1985">
        <w:t xml:space="preserve"> classical</w:t>
      </w:r>
      <w:r w:rsidR="00DE1985" w:rsidRPr="00055786">
        <w:t xml:space="preserve"> example</w:t>
      </w:r>
      <w:r w:rsidR="00DE1985">
        <w:t xml:space="preserve">, </w:t>
      </w:r>
      <w:r w:rsidR="00DE1985" w:rsidRPr="00055786">
        <w:t xml:space="preserve">a metallic sphere in </w:t>
      </w:r>
      <w:r w:rsidR="00DE1985">
        <w:t>an homogenous background,</w:t>
      </w:r>
      <w:r w:rsidR="00DE1985" w:rsidRPr="00055786">
        <w:t xml:space="preserve"> </w:t>
      </w:r>
      <w:r w:rsidRPr="00055786">
        <w:t xml:space="preserve">with </w:t>
      </w:r>
      <w:proofErr w:type="spellStart"/>
      <w:r w:rsidR="00DE1985" w:rsidRPr="00413F1B">
        <w:rPr>
          <w:b/>
          <w:bCs/>
          <w:lang w:val="en-US"/>
        </w:rPr>
        <w:t>QNMEig</w:t>
      </w:r>
      <w:proofErr w:type="spellEnd"/>
      <w:r w:rsidR="00DE1985">
        <w:t xml:space="preserve"> and C</w:t>
      </w:r>
      <w:r w:rsidRPr="00055786">
        <w:t xml:space="preserve">OMSOL </w:t>
      </w:r>
      <w:proofErr w:type="spellStart"/>
      <w:r w:rsidR="008E1074">
        <w:t>Multiphysics</w:t>
      </w:r>
      <w:proofErr w:type="spellEnd"/>
      <w:r w:rsidRPr="00055786">
        <w:t>.</w:t>
      </w:r>
      <w:r w:rsidR="006A70E0">
        <w:t xml:space="preserve">  Note that in the model libraries of COMSOL Multiphysics, there are </w:t>
      </w:r>
      <w:r w:rsidR="008E1074">
        <w:t xml:space="preserve">already </w:t>
      </w:r>
      <w:r w:rsidR="006A70E0">
        <w:t>well-</w:t>
      </w:r>
      <w:r w:rsidR="006A70E0" w:rsidRPr="004B618C">
        <w:t>documented</w:t>
      </w:r>
      <w:r w:rsidR="006A70E0">
        <w:t xml:space="preserve"> examples for computing modes for non-dispersive resonators.</w:t>
      </w:r>
      <w:r w:rsidR="00386818">
        <w:t xml:space="preserve"> However, these examples cannot be </w:t>
      </w:r>
      <w:r w:rsidR="00DE1985">
        <w:t xml:space="preserve">directly </w:t>
      </w:r>
      <w:r w:rsidR="00386818">
        <w:t>applied</w:t>
      </w:r>
      <w:r w:rsidR="003279D7">
        <w:t xml:space="preserve"> </w:t>
      </w:r>
      <w:r w:rsidR="00386818">
        <w:t>for</w:t>
      </w:r>
      <w:r w:rsidR="008D2633">
        <w:t xml:space="preserve"> dispersive</w:t>
      </w:r>
      <w:r w:rsidR="00386818">
        <w:t xml:space="preserve"> resonators</w:t>
      </w:r>
      <w:r w:rsidR="00DE1985">
        <w:t xml:space="preserve">, and </w:t>
      </w:r>
      <w:proofErr w:type="spellStart"/>
      <w:r w:rsidR="00DE1985" w:rsidRPr="00413F1B">
        <w:rPr>
          <w:b/>
          <w:bCs/>
          <w:lang w:val="en-US"/>
        </w:rPr>
        <w:t>QNMEig</w:t>
      </w:r>
      <w:proofErr w:type="spellEnd"/>
      <w:r w:rsidR="00FE058E">
        <w:t xml:space="preserve"> </w:t>
      </w:r>
      <w:r w:rsidR="00DE1985">
        <w:t>can be considered as an</w:t>
      </w:r>
      <w:r w:rsidR="006A70E0">
        <w:t xml:space="preserve"> extension</w:t>
      </w:r>
      <w:r w:rsidR="00DE1985">
        <w:t xml:space="preserve"> of the built-in solver in COMSOL </w:t>
      </w:r>
      <w:proofErr w:type="spellStart"/>
      <w:r w:rsidR="00DE1985">
        <w:t>Multiphysics</w:t>
      </w:r>
      <w:proofErr w:type="spellEnd"/>
      <w:r w:rsidR="00DE1985">
        <w:t xml:space="preserve"> </w:t>
      </w:r>
      <w:r w:rsidR="006A70E0">
        <w:t xml:space="preserve">for dispersive </w:t>
      </w:r>
      <w:r w:rsidR="006A70E0" w:rsidRPr="004B618C">
        <w:t>res</w:t>
      </w:r>
      <w:r w:rsidR="00870CDF" w:rsidRPr="004B618C">
        <w:t>onators</w:t>
      </w:r>
      <w:r w:rsidR="008E1074">
        <w:t>.</w:t>
      </w:r>
    </w:p>
    <w:p w:rsidR="00D7513E" w:rsidRPr="00D7513E" w:rsidRDefault="00DE1985" w:rsidP="004B618C">
      <w:r>
        <w:t xml:space="preserve">Note: </w:t>
      </w:r>
      <w:r w:rsidR="00D7513E">
        <w:t xml:space="preserve">The solver computes </w:t>
      </w:r>
      <w:r>
        <w:t xml:space="preserve">the </w:t>
      </w:r>
      <w:r w:rsidR="00D7513E">
        <w:t xml:space="preserve">QNM </w:t>
      </w:r>
      <w:proofErr w:type="spellStart"/>
      <w:r w:rsidR="00D7513E">
        <w:t>eigenfrequencies</w:t>
      </w:r>
      <w:proofErr w:type="spellEnd"/>
      <w:r w:rsidR="00D751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7513E">
        <w:t xml:space="preserve"> in units of [Hz], which relate with QNM eigen-angular frequencies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7513E">
        <w:t xml:space="preserve">, more popularly used in the nanophotonics community, 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7513E">
        <w:t xml:space="preserve">. </w:t>
      </w:r>
      <w:r>
        <w:t>In the following, w</w:t>
      </w:r>
      <w:r w:rsidR="003C48B1">
        <w:t xml:space="preserve">e define a global variable </w:t>
      </w:r>
      <w:r w:rsidR="003C48B1" w:rsidRPr="004B618C">
        <w:t>''</w:t>
      </w:r>
      <w:proofErr w:type="spellStart"/>
      <w:r w:rsidR="003C48B1" w:rsidRPr="000632A7">
        <w:rPr>
          <w:i/>
        </w:rPr>
        <w:t>QNM_omega</w:t>
      </w:r>
      <w:proofErr w:type="spellEnd"/>
      <w:r w:rsidR="003C48B1">
        <w:t xml:space="preserve">" </w:t>
      </w:r>
      <w:r>
        <w:t xml:space="preserve">for </w:t>
      </w:r>
      <w:r w:rsidR="003C48B1">
        <w:t xml:space="preserve">representing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C48B1">
        <w:t xml:space="preserve">.  </w:t>
      </w:r>
      <w:r w:rsidR="00D7513E">
        <w:t xml:space="preserve">  </w:t>
      </w:r>
    </w:p>
    <w:p w:rsidR="001B28FF" w:rsidRPr="00055786" w:rsidRDefault="00DE1985" w:rsidP="004B618C">
      <w:pPr>
        <w:pStyle w:val="Titre2"/>
        <w:rPr>
          <w:rFonts w:cs="CELBP C+ Gill Sans"/>
          <w:color w:val="000000"/>
          <w:sz w:val="24"/>
          <w:szCs w:val="24"/>
        </w:rPr>
      </w:pPr>
      <w:r>
        <w:t xml:space="preserve">2. </w:t>
      </w:r>
      <w:r w:rsidR="001B28FF" w:rsidRPr="00055786">
        <w:t>Model Definition</w:t>
      </w:r>
    </w:p>
    <w:p w:rsidR="001B28FF" w:rsidRPr="00055786" w:rsidRDefault="001B28FF" w:rsidP="004B618C">
      <w:r w:rsidRPr="00055786">
        <w:t>Geometry: a sphere with radius 40 nm.</w:t>
      </w:r>
    </w:p>
    <w:p w:rsidR="00DE1985" w:rsidRPr="005E122B" w:rsidRDefault="001B28FF" w:rsidP="004B618C">
      <w:r w:rsidRPr="00055786">
        <w:t xml:space="preserve">Material parameters: </w:t>
      </w:r>
      <w:r w:rsidR="00055786">
        <w:t xml:space="preserve"> t</w:t>
      </w:r>
      <w:r w:rsidRPr="00055786">
        <w:t>he sphere has a dispersive permittivity</w:t>
      </w:r>
      <w:r w:rsidR="00055786">
        <w:t xml:space="preserve"> described by the Lorentz-</w:t>
      </w:r>
      <w:proofErr w:type="spellStart"/>
      <w:r w:rsidR="00055786">
        <w:t>Drude</w:t>
      </w:r>
      <w:proofErr w:type="spellEnd"/>
      <w:r w:rsidR="00055786">
        <w:t xml:space="preserve"> model</w:t>
      </w:r>
    </w:p>
    <w:p w:rsidR="001B28FF" w:rsidRPr="00055786" w:rsidRDefault="00457E62" w:rsidP="004B618C">
      <w:pPr>
        <w:pStyle w:val="equation"/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</m:sub>
        </m:sSub>
        <m:r>
          <m:rPr>
            <m:sty m:val="p"/>
          </m:rPr>
          <w:rPr>
            <w:rFonts w:ascii="Cambria Math" w:hAnsi="Cambria Math"/>
          </w:rPr>
          <m:t>[1-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iω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Ag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] </m:t>
        </m:r>
      </m:oMath>
      <w:r w:rsidR="00DE1985">
        <w:t>,</w:t>
      </w:r>
      <w:r w:rsidR="00DE1985">
        <w:tab/>
        <w:t>(1)</w:t>
      </w:r>
    </w:p>
    <w:p w:rsidR="00055786" w:rsidRDefault="00E87F32" w:rsidP="004B618C">
      <w:r w:rsidRPr="00055786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∞,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</m:t>
        </m:r>
      </m:oMath>
      <w:r w:rsidRPr="000557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=1.35</m:t>
        </m:r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16 [</m:t>
        </m:r>
        <m:r>
          <m:rPr>
            <m:sty m:val="p"/>
          </m:rPr>
          <w:rPr>
            <w:rFonts w:ascii="Cambria Math" w:hAnsi="Cambria Math"/>
          </w:rPr>
          <m:t>rad/s]</m:t>
        </m:r>
      </m:oMath>
      <w:r w:rsidR="0098274F" w:rsidRPr="00055786">
        <w:t xml:space="preserve">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=138</m:t>
        </m:r>
      </m:oMath>
      <w:r w:rsidR="0098274F" w:rsidRPr="00055786">
        <w:t xml:space="preserve"> nm in vacuum,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=0.0023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</m:oMath>
      <w:r w:rsidR="0098274F" w:rsidRPr="00055786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=0</m:t>
        </m:r>
      </m:oMath>
      <w:r w:rsidR="0098274F" w:rsidRPr="00055786">
        <w:t>.</w:t>
      </w:r>
    </w:p>
    <w:p w:rsidR="00F927B3" w:rsidRDefault="0098274F" w:rsidP="004B618C">
      <w:r w:rsidRPr="00055786">
        <w:t>The background is air</w:t>
      </w:r>
      <w:r w:rsidR="00012D9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</m:t>
        </m:r>
      </m:oMath>
      <w:r w:rsidRPr="00055786">
        <w:t>.</w:t>
      </w:r>
    </w:p>
    <w:p w:rsidR="00AA2386" w:rsidRPr="00F927B3" w:rsidRDefault="00934EC9" w:rsidP="004B618C">
      <w:pPr>
        <w:pStyle w:val="Titre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A2386" w:rsidRPr="00F927B3">
        <w:t>Modelling Instructions</w:t>
      </w:r>
    </w:p>
    <w:p w:rsidR="00AA2386" w:rsidRPr="00F927B3" w:rsidRDefault="000632A7" w:rsidP="004B618C">
      <w:r>
        <w:t xml:space="preserve">Open COMSOL Multiphysics. </w:t>
      </w:r>
      <w:r w:rsidR="00AA2386" w:rsidRPr="00F927B3">
        <w:t xml:space="preserve">From </w:t>
      </w:r>
      <w:r>
        <w:t>its</w:t>
      </w:r>
      <w:r w:rsidR="00AA2386" w:rsidRPr="00F927B3">
        <w:t xml:space="preserve"> </w:t>
      </w:r>
      <w:r w:rsidR="00AA2386" w:rsidRPr="00F927B3">
        <w:rPr>
          <w:b/>
        </w:rPr>
        <w:t>File</w:t>
      </w:r>
      <w:r w:rsidR="00AA2386" w:rsidRPr="00F927B3">
        <w:t xml:space="preserve"> menu, choose </w:t>
      </w:r>
      <w:r w:rsidR="00AA2386" w:rsidRPr="00F927B3">
        <w:rPr>
          <w:b/>
        </w:rPr>
        <w:t>New</w:t>
      </w:r>
      <w:r w:rsidR="00AA2386" w:rsidRPr="00F927B3">
        <w:t>.</w:t>
      </w:r>
    </w:p>
    <w:p w:rsidR="00AA2386" w:rsidRPr="00F927B3" w:rsidRDefault="00AA2386" w:rsidP="004B618C">
      <w:pPr>
        <w:pStyle w:val="Titre3"/>
      </w:pPr>
      <w:r w:rsidRPr="004B618C">
        <w:t>NEW</w:t>
      </w:r>
      <w:r w:rsidRPr="00F927B3">
        <w:t xml:space="preserve"> </w:t>
      </w:r>
    </w:p>
    <w:p w:rsidR="00F927B3" w:rsidRDefault="00AA2386" w:rsidP="004B618C">
      <w:r w:rsidRPr="00F927B3">
        <w:t xml:space="preserve">1 In the </w:t>
      </w:r>
      <w:r w:rsidRPr="00F927B3">
        <w:rPr>
          <w:b/>
        </w:rPr>
        <w:t>New</w:t>
      </w:r>
      <w:r w:rsidRPr="00F927B3">
        <w:t xml:space="preserve"> window, click </w:t>
      </w:r>
      <w:r w:rsidRPr="00F927B3">
        <w:rPr>
          <w:b/>
        </w:rPr>
        <w:t>Model</w:t>
      </w:r>
      <w:r w:rsidRPr="00F927B3">
        <w:t xml:space="preserve"> </w:t>
      </w:r>
      <w:r w:rsidRPr="00F927B3">
        <w:rPr>
          <w:b/>
        </w:rPr>
        <w:t>Wizard</w:t>
      </w:r>
      <w:r w:rsidR="00AD4205" w:rsidRPr="00AD4205">
        <w:t>.</w:t>
      </w:r>
    </w:p>
    <w:p w:rsidR="0074542F" w:rsidRPr="00F927B3" w:rsidRDefault="0074542F" w:rsidP="004B618C">
      <w:pPr>
        <w:pStyle w:val="Titre3"/>
      </w:pPr>
      <w:r w:rsidRPr="00F927B3">
        <w:t xml:space="preserve">MODEL WIZARD </w:t>
      </w:r>
    </w:p>
    <w:p w:rsidR="0074542F" w:rsidRPr="00F927B3" w:rsidRDefault="0074542F" w:rsidP="004B618C">
      <w:r w:rsidRPr="00F927B3">
        <w:t xml:space="preserve">1 In the Model Wizard window, click </w:t>
      </w:r>
      <w:r w:rsidRPr="00F927B3">
        <w:rPr>
          <w:b/>
        </w:rPr>
        <w:t>3D</w:t>
      </w:r>
      <w:r w:rsidRPr="00F927B3">
        <w:t xml:space="preserve">. </w:t>
      </w:r>
    </w:p>
    <w:p w:rsidR="00923D2E" w:rsidRPr="005E122B" w:rsidRDefault="0074542F" w:rsidP="004B618C">
      <w:pPr>
        <w:rPr>
          <w:b/>
        </w:rPr>
      </w:pPr>
      <w:r w:rsidRPr="00F927B3">
        <w:t xml:space="preserve">2 In the </w:t>
      </w:r>
      <w:r w:rsidRPr="00EF3857">
        <w:t>Select physics</w:t>
      </w:r>
      <w:r w:rsidRPr="00F927B3">
        <w:t xml:space="preserve"> </w:t>
      </w:r>
      <w:r w:rsidRPr="00EF3857">
        <w:t>tree</w:t>
      </w:r>
      <w:r w:rsidRPr="00F927B3">
        <w:t xml:space="preserve">, select </w:t>
      </w:r>
      <w:r w:rsidR="00895AC8" w:rsidRPr="005E122B">
        <w:rPr>
          <w:b/>
        </w:rPr>
        <w:t>Radio Frequency-&gt;Electromagnetic Waves, Frequency Domain (</w:t>
      </w:r>
      <w:proofErr w:type="spellStart"/>
      <w:r w:rsidR="00895AC8" w:rsidRPr="005E122B">
        <w:rPr>
          <w:b/>
        </w:rPr>
        <w:t>emw</w:t>
      </w:r>
      <w:proofErr w:type="spellEnd"/>
      <w:r w:rsidR="00895AC8" w:rsidRPr="005E122B">
        <w:rPr>
          <w:b/>
        </w:rPr>
        <w:t>).</w:t>
      </w:r>
    </w:p>
    <w:p w:rsidR="00923D2E" w:rsidRPr="00F927B3" w:rsidRDefault="00923D2E" w:rsidP="004B618C">
      <w:r w:rsidRPr="00F927B3">
        <w:t xml:space="preserve">3 Click </w:t>
      </w:r>
      <w:r w:rsidR="00895AC8" w:rsidRPr="005E122B">
        <w:rPr>
          <w:b/>
        </w:rPr>
        <w:t>Add</w:t>
      </w:r>
      <w:r w:rsidR="00AD4205" w:rsidRPr="00AD4205">
        <w:t>.</w:t>
      </w:r>
      <w:r w:rsidRPr="00F927B3">
        <w:t xml:space="preserve"> </w:t>
      </w:r>
    </w:p>
    <w:p w:rsidR="00923D2E" w:rsidRPr="00F927B3" w:rsidRDefault="00923D2E" w:rsidP="004B618C">
      <w:r w:rsidRPr="00F927B3">
        <w:t xml:space="preserve">4 In the Select physics tree, select </w:t>
      </w:r>
      <w:r w:rsidRPr="00F927B3">
        <w:rPr>
          <w:b/>
        </w:rPr>
        <w:t>Mathematics</w:t>
      </w:r>
      <w:r w:rsidR="000632A7">
        <w:rPr>
          <w:b/>
        </w:rPr>
        <w:t>-</w:t>
      </w:r>
      <w:r w:rsidRPr="00F927B3">
        <w:t>&gt;</w:t>
      </w:r>
      <w:r w:rsidRPr="00F927B3">
        <w:rPr>
          <w:b/>
        </w:rPr>
        <w:t>PDE</w:t>
      </w:r>
      <w:r w:rsidRPr="00F927B3">
        <w:t xml:space="preserve"> </w:t>
      </w:r>
      <w:r w:rsidRPr="00F927B3">
        <w:rPr>
          <w:b/>
        </w:rPr>
        <w:t>Interfaces</w:t>
      </w:r>
      <w:r w:rsidRPr="00F927B3">
        <w:t xml:space="preserve">, </w:t>
      </w:r>
      <w:r w:rsidRPr="00F927B3">
        <w:rPr>
          <w:b/>
        </w:rPr>
        <w:t>Weak</w:t>
      </w:r>
      <w:r w:rsidRPr="00F927B3">
        <w:t xml:space="preserve"> </w:t>
      </w:r>
      <w:r w:rsidRPr="00F927B3">
        <w:rPr>
          <w:b/>
        </w:rPr>
        <w:t>Form</w:t>
      </w:r>
      <w:r w:rsidRPr="00F927B3">
        <w:t xml:space="preserve"> </w:t>
      </w:r>
      <w:r w:rsidRPr="00F927B3">
        <w:rPr>
          <w:b/>
        </w:rPr>
        <w:t>PDE</w:t>
      </w:r>
      <w:r w:rsidRPr="00F927B3">
        <w:t>.</w:t>
      </w:r>
    </w:p>
    <w:p w:rsidR="00923D2E" w:rsidRPr="00F927B3" w:rsidRDefault="00923D2E" w:rsidP="004B618C">
      <w:r w:rsidRPr="00F927B3">
        <w:t>5</w:t>
      </w:r>
      <w:r w:rsidR="0074542F" w:rsidRPr="00F927B3">
        <w:t xml:space="preserve"> Click </w:t>
      </w:r>
      <w:r w:rsidR="0074542F" w:rsidRPr="00F927B3">
        <w:rPr>
          <w:b/>
        </w:rPr>
        <w:t>Add</w:t>
      </w:r>
      <w:r w:rsidR="0074542F" w:rsidRPr="00F927B3">
        <w:t>.</w:t>
      </w:r>
    </w:p>
    <w:p w:rsidR="0074542F" w:rsidRPr="00F927B3" w:rsidRDefault="00F927B3" w:rsidP="004B618C">
      <w:r>
        <w:t xml:space="preserve">6 In the </w:t>
      </w:r>
      <w:r w:rsidR="00923D2E" w:rsidRPr="00F927B3">
        <w:rPr>
          <w:b/>
        </w:rPr>
        <w:t>Review</w:t>
      </w:r>
      <w:r w:rsidR="00923D2E" w:rsidRPr="00F927B3">
        <w:t xml:space="preserve"> </w:t>
      </w:r>
      <w:r w:rsidR="00923D2E" w:rsidRPr="00F927B3">
        <w:rPr>
          <w:b/>
        </w:rPr>
        <w:t>Physics</w:t>
      </w:r>
      <w:r w:rsidR="00923D2E" w:rsidRPr="00F927B3">
        <w:t xml:space="preserve"> </w:t>
      </w:r>
      <w:r w:rsidR="00923D2E" w:rsidRPr="00F927B3">
        <w:rPr>
          <w:b/>
        </w:rPr>
        <w:t>Interface</w:t>
      </w:r>
      <w:r w:rsidR="00CC745E" w:rsidRPr="00F927B3">
        <w:t xml:space="preserve"> window</w:t>
      </w:r>
      <w:r w:rsidR="00923D2E" w:rsidRPr="00F927B3">
        <w:t xml:space="preserve">, </w:t>
      </w:r>
      <w:r>
        <w:t xml:space="preserve">locate </w:t>
      </w:r>
      <w:r w:rsidRPr="00F927B3">
        <w:t xml:space="preserve">the </w:t>
      </w:r>
      <w:r w:rsidRPr="00F927B3">
        <w:rPr>
          <w:b/>
        </w:rPr>
        <w:t>Dependent Variables</w:t>
      </w:r>
      <w:r w:rsidRPr="00F927B3">
        <w:t xml:space="preserve"> section</w:t>
      </w:r>
      <w:r>
        <w:t>. I</w:t>
      </w:r>
      <w:r w:rsidR="00923D2E" w:rsidRPr="00F927B3">
        <w:t xml:space="preserve">n the </w:t>
      </w:r>
      <w:r w:rsidR="00923D2E" w:rsidRPr="00F927B3">
        <w:rPr>
          <w:b/>
        </w:rPr>
        <w:t>Field</w:t>
      </w:r>
      <w:r w:rsidR="00923D2E" w:rsidRPr="00F927B3">
        <w:t xml:space="preserve"> </w:t>
      </w:r>
      <w:r w:rsidR="00923D2E" w:rsidRPr="00F927B3">
        <w:rPr>
          <w:b/>
        </w:rPr>
        <w:t>name</w:t>
      </w:r>
      <w:r w:rsidR="00923D2E" w:rsidRPr="00F927B3">
        <w:t xml:space="preserve"> text field, type </w:t>
      </w:r>
      <w:r w:rsidR="00923D2E" w:rsidRPr="00F927B3">
        <w:rPr>
          <w:b/>
          <w:i/>
        </w:rPr>
        <w:t>P</w:t>
      </w:r>
      <w:r w:rsidR="00FE058E">
        <w:rPr>
          <w:b/>
          <w:i/>
        </w:rPr>
        <w:t>1</w:t>
      </w:r>
      <w:r w:rsidR="00923D2E" w:rsidRPr="00F927B3">
        <w:t xml:space="preserve">;  in the </w:t>
      </w:r>
      <w:r w:rsidRPr="00F927B3">
        <w:rPr>
          <w:b/>
        </w:rPr>
        <w:t>N</w:t>
      </w:r>
      <w:r w:rsidR="00923D2E" w:rsidRPr="00F927B3">
        <w:rPr>
          <w:b/>
        </w:rPr>
        <w:t>umber</w:t>
      </w:r>
      <w:r w:rsidR="00923D2E" w:rsidRPr="00F927B3">
        <w:t xml:space="preserve"> </w:t>
      </w:r>
      <w:r w:rsidR="00923D2E" w:rsidRPr="00F927B3">
        <w:rPr>
          <w:b/>
        </w:rPr>
        <w:t>of</w:t>
      </w:r>
      <w:r w:rsidR="00923D2E" w:rsidRPr="00F927B3">
        <w:t xml:space="preserve"> </w:t>
      </w:r>
      <w:r w:rsidR="00923D2E" w:rsidRPr="00F927B3">
        <w:rPr>
          <w:b/>
        </w:rPr>
        <w:t>dependent</w:t>
      </w:r>
      <w:r w:rsidR="00923D2E" w:rsidRPr="00F927B3">
        <w:t xml:space="preserve"> </w:t>
      </w:r>
      <w:r w:rsidR="00923D2E" w:rsidRPr="00F927B3">
        <w:rPr>
          <w:b/>
        </w:rPr>
        <w:t>variables</w:t>
      </w:r>
      <w:r w:rsidR="00923D2E" w:rsidRPr="00F927B3">
        <w:t xml:space="preserve"> text field, type </w:t>
      </w:r>
      <w:r w:rsidR="00923D2E" w:rsidRPr="00F927B3">
        <w:rPr>
          <w:b/>
          <w:i/>
        </w:rPr>
        <w:t>3</w:t>
      </w:r>
      <w:r w:rsidR="00923D2E" w:rsidRPr="00F927B3">
        <w:t xml:space="preserve">; in </w:t>
      </w:r>
      <w:r w:rsidR="00923D2E" w:rsidRPr="00F927B3">
        <w:lastRenderedPageBreak/>
        <w:t xml:space="preserve">the </w:t>
      </w:r>
      <w:r w:rsidRPr="00F927B3">
        <w:rPr>
          <w:b/>
        </w:rPr>
        <w:t>D</w:t>
      </w:r>
      <w:r w:rsidR="00923D2E" w:rsidRPr="00F927B3">
        <w:rPr>
          <w:b/>
        </w:rPr>
        <w:t>ependent</w:t>
      </w:r>
      <w:r w:rsidR="00923D2E" w:rsidRPr="00F927B3">
        <w:t xml:space="preserve"> </w:t>
      </w:r>
      <w:r w:rsidR="00923D2E" w:rsidRPr="00F927B3">
        <w:rPr>
          <w:b/>
        </w:rPr>
        <w:t>variables</w:t>
      </w:r>
      <w:r w:rsidR="00923D2E" w:rsidRPr="00F927B3">
        <w:t xml:space="preserve"> text field, type </w:t>
      </w:r>
      <w:r w:rsidR="00923D2E" w:rsidRPr="00F927B3">
        <w:rPr>
          <w:b/>
          <w:i/>
        </w:rPr>
        <w:t>P</w:t>
      </w:r>
      <w:r w:rsidR="00FE058E">
        <w:rPr>
          <w:b/>
          <w:i/>
        </w:rPr>
        <w:t>1</w:t>
      </w:r>
      <w:r w:rsidR="00923D2E" w:rsidRPr="00F927B3">
        <w:rPr>
          <w:b/>
          <w:i/>
        </w:rPr>
        <w:t>x</w:t>
      </w:r>
      <w:r w:rsidR="00923D2E" w:rsidRPr="00F927B3">
        <w:t xml:space="preserve">, </w:t>
      </w:r>
      <w:r w:rsidR="00923D2E" w:rsidRPr="00F927B3">
        <w:rPr>
          <w:b/>
          <w:i/>
        </w:rPr>
        <w:t>P</w:t>
      </w:r>
      <w:r w:rsidR="00FE058E">
        <w:rPr>
          <w:b/>
          <w:i/>
        </w:rPr>
        <w:t>1</w:t>
      </w:r>
      <w:r w:rsidR="00923D2E" w:rsidRPr="00F927B3">
        <w:rPr>
          <w:b/>
          <w:i/>
        </w:rPr>
        <w:t>y</w:t>
      </w:r>
      <w:r w:rsidR="00923D2E" w:rsidRPr="00F927B3">
        <w:t xml:space="preserve">, </w:t>
      </w:r>
      <w:r w:rsidR="00923D2E" w:rsidRPr="00F927B3">
        <w:rPr>
          <w:b/>
          <w:i/>
        </w:rPr>
        <w:t>P</w:t>
      </w:r>
      <w:r w:rsidR="00FE058E">
        <w:rPr>
          <w:b/>
          <w:i/>
        </w:rPr>
        <w:t>1</w:t>
      </w:r>
      <w:r w:rsidR="00923D2E" w:rsidRPr="00F927B3">
        <w:rPr>
          <w:b/>
          <w:i/>
        </w:rPr>
        <w:t>z</w:t>
      </w:r>
      <w:r w:rsidR="00923D2E" w:rsidRPr="00F927B3">
        <w:t>.</w:t>
      </w:r>
      <w:r>
        <w:t xml:space="preserve"> Locate </w:t>
      </w:r>
      <w:r w:rsidRPr="00F927B3">
        <w:t>the</w:t>
      </w:r>
      <w:r w:rsidR="00EF3857">
        <w:t xml:space="preserve"> </w:t>
      </w:r>
      <w:r>
        <w:rPr>
          <w:b/>
        </w:rPr>
        <w:t>Units</w:t>
      </w:r>
      <w:r w:rsidRPr="00F927B3">
        <w:t xml:space="preserve"> section</w:t>
      </w:r>
      <w:r>
        <w:t xml:space="preserve">. </w:t>
      </w:r>
      <w:r w:rsidR="00CC745E" w:rsidRPr="00F927B3">
        <w:t xml:space="preserve">In the </w:t>
      </w:r>
      <w:r w:rsidRPr="00F927B3">
        <w:rPr>
          <w:b/>
        </w:rPr>
        <w:t>dependent</w:t>
      </w:r>
      <w:r w:rsidR="00CC745E" w:rsidRPr="00F927B3">
        <w:rPr>
          <w:b/>
        </w:rPr>
        <w:t xml:space="preserve"> variable quantity</w:t>
      </w:r>
      <w:r w:rsidR="00CC745E" w:rsidRPr="00F927B3">
        <w:t xml:space="preserve"> text field, choose </w:t>
      </w:r>
      <w:r w:rsidR="00CC745E" w:rsidRPr="00F927B3">
        <w:rPr>
          <w:b/>
        </w:rPr>
        <w:t>Electric Field V/m</w:t>
      </w:r>
      <w:r w:rsidR="00CC745E" w:rsidRPr="00F927B3">
        <w:t xml:space="preserve">. </w:t>
      </w:r>
    </w:p>
    <w:p w:rsidR="0074542F" w:rsidRPr="00F927B3" w:rsidRDefault="00717A02" w:rsidP="004B618C">
      <w:r w:rsidRPr="00F927B3">
        <w:t>7</w:t>
      </w:r>
      <w:r w:rsidR="0074542F" w:rsidRPr="00F927B3">
        <w:t xml:space="preserve"> Click </w:t>
      </w:r>
      <w:r w:rsidR="0074542F" w:rsidRPr="00F927B3">
        <w:rPr>
          <w:b/>
        </w:rPr>
        <w:t>Study</w:t>
      </w:r>
      <w:r w:rsidR="0074542F" w:rsidRPr="00F927B3">
        <w:t xml:space="preserve">. </w:t>
      </w:r>
    </w:p>
    <w:p w:rsidR="0074542F" w:rsidRPr="00EF3857" w:rsidRDefault="00717A02" w:rsidP="004B618C">
      <w:r w:rsidRPr="00EF3857">
        <w:t>8</w:t>
      </w:r>
      <w:r w:rsidR="0074542F" w:rsidRPr="00EF3857">
        <w:t xml:space="preserve"> In the Select study tree, select </w:t>
      </w:r>
      <w:r w:rsidR="00895AC8" w:rsidRPr="005E122B">
        <w:rPr>
          <w:b/>
        </w:rPr>
        <w:t>Present Studies-&gt;</w:t>
      </w:r>
      <w:proofErr w:type="spellStart"/>
      <w:r w:rsidR="00895AC8" w:rsidRPr="005E122B">
        <w:rPr>
          <w:b/>
        </w:rPr>
        <w:t>Eigenfrequency</w:t>
      </w:r>
      <w:proofErr w:type="spellEnd"/>
      <w:r w:rsidR="00895AC8" w:rsidRPr="005E122B">
        <w:rPr>
          <w:b/>
        </w:rPr>
        <w:t>.</w:t>
      </w:r>
      <w:r w:rsidR="0074542F" w:rsidRPr="00EF3857">
        <w:t xml:space="preserve"> </w:t>
      </w:r>
    </w:p>
    <w:p w:rsidR="00EF3857" w:rsidRPr="00D7513E" w:rsidRDefault="00717A02" w:rsidP="004B618C">
      <w:r w:rsidRPr="00EF3857">
        <w:t>9</w:t>
      </w:r>
      <w:r w:rsidR="0074542F" w:rsidRPr="00EF3857">
        <w:t xml:space="preserve"> </w:t>
      </w:r>
      <w:r w:rsidR="00CC745E" w:rsidRPr="00EF3857">
        <w:t xml:space="preserve"> </w:t>
      </w:r>
      <w:r w:rsidR="0074542F" w:rsidRPr="00EF3857">
        <w:t xml:space="preserve">Click </w:t>
      </w:r>
      <w:r w:rsidR="0074542F" w:rsidRPr="00EF3857">
        <w:rPr>
          <w:b/>
        </w:rPr>
        <w:t>Done</w:t>
      </w:r>
      <w:r w:rsidR="0074542F" w:rsidRPr="00EF3857">
        <w:t>.</w:t>
      </w:r>
    </w:p>
    <w:p w:rsidR="00EF3857" w:rsidRDefault="00EF3857" w:rsidP="004B618C">
      <w:pPr>
        <w:pStyle w:val="Titre3"/>
      </w:pPr>
      <w:r w:rsidRPr="00EF3857">
        <w:t>DEFINITIONS</w:t>
      </w:r>
    </w:p>
    <w:p w:rsidR="00D7513E" w:rsidRPr="00D7513E" w:rsidRDefault="00D7513E" w:rsidP="004B618C">
      <w:pPr>
        <w:pStyle w:val="Titre4"/>
      </w:pPr>
      <w:r w:rsidRPr="005936A4">
        <w:t>Parameters</w:t>
      </w:r>
    </w:p>
    <w:p w:rsidR="00555F2A" w:rsidRPr="00D7513E" w:rsidRDefault="0074542F" w:rsidP="004B618C">
      <w:r w:rsidRPr="00D7513E">
        <w:t xml:space="preserve">1 On the </w:t>
      </w:r>
      <w:r w:rsidRPr="00D7513E">
        <w:rPr>
          <w:b/>
        </w:rPr>
        <w:t>Model</w:t>
      </w:r>
      <w:r w:rsidRPr="00D7513E">
        <w:t xml:space="preserve"> toolbar, click </w:t>
      </w:r>
      <w:r w:rsidRPr="00D7513E">
        <w:rPr>
          <w:b/>
        </w:rPr>
        <w:t>Parameters</w:t>
      </w:r>
      <w:r w:rsidRPr="00D7513E">
        <w:t xml:space="preserve">. </w:t>
      </w:r>
    </w:p>
    <w:p w:rsidR="0074542F" w:rsidRPr="00D7513E" w:rsidRDefault="0074542F" w:rsidP="004B618C">
      <w:r w:rsidRPr="00D7513E">
        <w:t xml:space="preserve">2 In the </w:t>
      </w:r>
      <w:r w:rsidRPr="00D7513E">
        <w:rPr>
          <w:b/>
        </w:rPr>
        <w:t>Settings</w:t>
      </w:r>
      <w:r w:rsidRPr="00D7513E">
        <w:t xml:space="preserve"> window for </w:t>
      </w:r>
      <w:r w:rsidRPr="00AB6F7C">
        <w:rPr>
          <w:b/>
        </w:rPr>
        <w:t>Parameters</w:t>
      </w:r>
      <w:r w:rsidRPr="00D7513E">
        <w:t xml:space="preserve">, locate the </w:t>
      </w:r>
      <w:r w:rsidRPr="00D7513E">
        <w:rPr>
          <w:b/>
        </w:rPr>
        <w:t>Parameters</w:t>
      </w:r>
      <w:r w:rsidRPr="00D7513E">
        <w:t xml:space="preserve"> section</w:t>
      </w:r>
      <w:r w:rsidR="00D7513E">
        <w:t>.</w:t>
      </w:r>
      <w:r w:rsidR="00555F2A" w:rsidRPr="00D7513E">
        <w:t xml:space="preserve"> In the table, enter the following settings:</w:t>
      </w:r>
    </w:p>
    <w:p w:rsidR="00D7513E" w:rsidRPr="00D7513E" w:rsidRDefault="00713E8C" w:rsidP="004B618C">
      <w:pPr>
        <w:pStyle w:val="Paragraphedeliste"/>
        <w:numPr>
          <w:ilvl w:val="0"/>
          <w:numId w:val="3"/>
        </w:numPr>
      </w:pPr>
      <w:r w:rsidRPr="00D7513E">
        <w:t>Material parameters for the sphere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D7513E" w:rsidTr="00D7513E">
        <w:tc>
          <w:tcPr>
            <w:tcW w:w="2365" w:type="dxa"/>
          </w:tcPr>
          <w:p w:rsidR="00D7513E" w:rsidRPr="00D7513E" w:rsidRDefault="00D7513E" w:rsidP="004B618C">
            <w:pPr>
              <w:rPr>
                <w:b/>
                <w:i/>
              </w:rPr>
            </w:pPr>
            <w:r>
              <w:t xml:space="preserve">              </w:t>
            </w:r>
            <w:r w:rsidRPr="00D7513E">
              <w:t xml:space="preserve">Name  </w:t>
            </w:r>
            <w:r w:rsidRPr="00D7513E">
              <w:rPr>
                <w:b/>
                <w:i/>
                <w:sz w:val="30"/>
                <w:szCs w:val="30"/>
              </w:rPr>
              <w:t xml:space="preserve">            </w:t>
            </w:r>
          </w:p>
        </w:tc>
        <w:tc>
          <w:tcPr>
            <w:tcW w:w="2410" w:type="dxa"/>
          </w:tcPr>
          <w:p w:rsidR="00895AC8" w:rsidRDefault="00D7513E" w:rsidP="005E122B">
            <w:pPr>
              <w:pStyle w:val="Paragraphedeliste"/>
              <w:rPr>
                <w:sz w:val="24"/>
                <w:szCs w:val="24"/>
              </w:rPr>
            </w:pPr>
            <w:r>
              <w:t>Expression</w:t>
            </w:r>
          </w:p>
        </w:tc>
        <w:tc>
          <w:tcPr>
            <w:tcW w:w="3118" w:type="dxa"/>
          </w:tcPr>
          <w:p w:rsidR="00895AC8" w:rsidRDefault="00D7513E" w:rsidP="005E122B">
            <w:pPr>
              <w:pStyle w:val="Paragraphedeliste"/>
              <w:rPr>
                <w:sz w:val="24"/>
                <w:szCs w:val="24"/>
              </w:rPr>
            </w:pPr>
            <w:r>
              <w:t xml:space="preserve">     Description</w:t>
            </w:r>
          </w:p>
        </w:tc>
      </w:tr>
      <w:tr w:rsidR="00D7513E" w:rsidTr="00D7513E">
        <w:tc>
          <w:tcPr>
            <w:tcW w:w="2365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omegap_Ag</w:t>
            </w:r>
            <w:proofErr w:type="spellEnd"/>
          </w:p>
        </w:tc>
        <w:tc>
          <w:tcPr>
            <w:tcW w:w="2410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1.3659E16 [rad/s]</w:t>
            </w:r>
          </w:p>
        </w:tc>
        <w:tc>
          <w:tcPr>
            <w:tcW w:w="3118" w:type="dxa"/>
          </w:tcPr>
          <w:p w:rsidR="00D7513E" w:rsidRPr="00934EC9" w:rsidRDefault="00600BCD" w:rsidP="004B618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t>Plasma frequency of Lorentz-</w:t>
            </w:r>
            <w:proofErr w:type="spellStart"/>
            <w:r>
              <w:t>Drude</w:t>
            </w:r>
            <w:proofErr w:type="spellEnd"/>
            <w:r>
              <w:t xml:space="preserve"> permittivity for silver</w:t>
            </w:r>
          </w:p>
        </w:tc>
      </w:tr>
      <w:tr w:rsidR="00D7513E" w:rsidTr="00D7513E">
        <w:tc>
          <w:tcPr>
            <w:tcW w:w="2365" w:type="dxa"/>
          </w:tcPr>
          <w:p w:rsidR="00895AC8" w:rsidRDefault="00895AC8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gamma_Ag</w:t>
            </w:r>
            <w:proofErr w:type="spellEnd"/>
          </w:p>
        </w:tc>
        <w:tc>
          <w:tcPr>
            <w:tcW w:w="2410" w:type="dxa"/>
          </w:tcPr>
          <w:p w:rsidR="00895AC8" w:rsidRDefault="00895AC8" w:rsidP="005E122B">
            <w:pPr>
              <w:jc w:val="center"/>
              <w:rPr>
                <w:sz w:val="24"/>
                <w:szCs w:val="24"/>
              </w:rPr>
            </w:pPr>
            <w:r>
              <w:t>0.0023*</w:t>
            </w:r>
            <w:proofErr w:type="spellStart"/>
            <w:r>
              <w:t>omegap_Ag</w:t>
            </w:r>
            <w:proofErr w:type="spellEnd"/>
          </w:p>
        </w:tc>
        <w:tc>
          <w:tcPr>
            <w:tcW w:w="3118" w:type="dxa"/>
          </w:tcPr>
          <w:p w:rsidR="00D7513E" w:rsidRPr="00934EC9" w:rsidRDefault="00600BCD" w:rsidP="004B618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t>Damping frequency of Lorentz-</w:t>
            </w:r>
            <w:proofErr w:type="spellStart"/>
            <w:r>
              <w:t>Drude</w:t>
            </w:r>
            <w:proofErr w:type="spellEnd"/>
            <w:r>
              <w:t xml:space="preserve"> permittivity</w:t>
            </w:r>
            <w:r w:rsidR="00286C02">
              <w:t xml:space="preserve"> for silver</w:t>
            </w:r>
          </w:p>
        </w:tc>
      </w:tr>
      <w:tr w:rsidR="00D7513E" w:rsidTr="00D7513E">
        <w:tc>
          <w:tcPr>
            <w:tcW w:w="2365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omega0_Ag</w:t>
            </w:r>
          </w:p>
        </w:tc>
        <w:tc>
          <w:tcPr>
            <w:tcW w:w="2410" w:type="dxa"/>
          </w:tcPr>
          <w:p w:rsidR="00895AC8" w:rsidRDefault="00600BCD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3118" w:type="dxa"/>
          </w:tcPr>
          <w:p w:rsidR="00D7513E" w:rsidRPr="005E122B" w:rsidRDefault="00600BCD" w:rsidP="004B618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t>Resonance frequency of Lorentz-</w:t>
            </w:r>
            <w:proofErr w:type="spellStart"/>
            <w:r>
              <w:t>Drude</w:t>
            </w:r>
            <w:proofErr w:type="spellEnd"/>
            <w:r>
              <w:t xml:space="preserve"> permittivity</w:t>
            </w:r>
            <w:r w:rsidR="00286C02">
              <w:t xml:space="preserve"> for silver</w:t>
            </w:r>
          </w:p>
        </w:tc>
      </w:tr>
      <w:tr w:rsidR="00D7513E" w:rsidTr="00D7513E">
        <w:tc>
          <w:tcPr>
            <w:tcW w:w="2365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epsiloninf_Ag</w:t>
            </w:r>
            <w:proofErr w:type="spellEnd"/>
          </w:p>
        </w:tc>
        <w:tc>
          <w:tcPr>
            <w:tcW w:w="2410" w:type="dxa"/>
          </w:tcPr>
          <w:p w:rsidR="00895AC8" w:rsidRDefault="00600BCD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118" w:type="dxa"/>
          </w:tcPr>
          <w:p w:rsidR="00D7513E" w:rsidRPr="00934EC9" w:rsidRDefault="00600BCD" w:rsidP="004B618C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t xml:space="preserve">Silver permittivity at infinite large frequencies                                          </w:t>
            </w:r>
          </w:p>
        </w:tc>
      </w:tr>
    </w:tbl>
    <w:p w:rsidR="00934EC9" w:rsidRDefault="00934EC9" w:rsidP="004B618C"/>
    <w:p w:rsidR="00753402" w:rsidRPr="00D7513E" w:rsidRDefault="00AB6F7C" w:rsidP="004B618C">
      <w:r>
        <w:t xml:space="preserve">Here, </w:t>
      </w:r>
      <w:proofErr w:type="spellStart"/>
      <w:r>
        <w:t>omegap_Ag</w:t>
      </w:r>
      <w:proofErr w:type="spellEnd"/>
      <w:r>
        <w:t xml:space="preserve">, </w:t>
      </w:r>
      <w:proofErr w:type="spellStart"/>
      <w:r>
        <w:t>gamma_Ag</w:t>
      </w:r>
      <w:proofErr w:type="spellEnd"/>
      <w:r>
        <w:t>, omega0_Ag</w:t>
      </w:r>
      <w:r w:rsidR="00713E8C" w:rsidRPr="00D7513E">
        <w:t xml:space="preserve">, </w:t>
      </w:r>
      <w:proofErr w:type="spellStart"/>
      <w:r w:rsidR="00713E8C" w:rsidRPr="00D7513E">
        <w:t>epsiloninf</w:t>
      </w:r>
      <w:r>
        <w:t>_Ag</w:t>
      </w:r>
      <w:proofErr w:type="spellEnd"/>
      <w:r w:rsidR="00713E8C" w:rsidRPr="00D7513E">
        <w:t xml:space="preserve"> correspond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</m:oMath>
      <w:r w:rsidR="00012D9C" w:rsidRPr="00012D9C">
        <w:rPr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</m:oMath>
      <w:r w:rsidR="00753402" w:rsidRPr="00D7513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∞,</m:t>
            </m:r>
            <m:r>
              <m:rPr>
                <m:sty m:val="p"/>
              </m:rPr>
              <w:rPr>
                <w:rFonts w:ascii="Cambria Math" w:hAnsi="Cambria Math"/>
              </w:rPr>
              <m:t>Ag</m:t>
            </m:r>
          </m:sub>
        </m:sSub>
      </m:oMath>
      <w:r w:rsidR="00753402" w:rsidRPr="00D7513E">
        <w:t xml:space="preserve"> that appear in the Lorentz-Drude permittivity</w:t>
      </w:r>
      <w:r w:rsidR="00D7513E">
        <w:t>.</w:t>
      </w:r>
    </w:p>
    <w:p w:rsidR="00D7513E" w:rsidRDefault="00D7513E" w:rsidP="004B618C">
      <w:pPr>
        <w:pStyle w:val="Paragraphedeliste"/>
        <w:numPr>
          <w:ilvl w:val="0"/>
          <w:numId w:val="3"/>
        </w:numPr>
      </w:pPr>
      <w:r w:rsidRPr="00D7513E">
        <w:t xml:space="preserve">Material parameters for the </w:t>
      </w:r>
      <w:r>
        <w:t>background</w:t>
      </w:r>
    </w:p>
    <w:p w:rsidR="00AB6F7C" w:rsidRDefault="00AB6F7C" w:rsidP="004B618C">
      <w:pPr>
        <w:pStyle w:val="Paragraphedeliste"/>
      </w:pP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D7513E" w:rsidTr="00AF5B89">
        <w:tc>
          <w:tcPr>
            <w:tcW w:w="2365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2410" w:type="dxa"/>
          </w:tcPr>
          <w:p w:rsidR="00895AC8" w:rsidRDefault="00934EC9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Expression</w:t>
            </w:r>
          </w:p>
        </w:tc>
        <w:tc>
          <w:tcPr>
            <w:tcW w:w="3118" w:type="dxa"/>
          </w:tcPr>
          <w:p w:rsidR="00895AC8" w:rsidRDefault="00895AC8" w:rsidP="005E122B">
            <w:pPr>
              <w:pStyle w:val="Paragraphedeliste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D7513E" w:rsidTr="00AF5B89">
        <w:tc>
          <w:tcPr>
            <w:tcW w:w="2365" w:type="dxa"/>
          </w:tcPr>
          <w:p w:rsidR="00895AC8" w:rsidRDefault="00600BCD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t>epsilonb</w:t>
            </w:r>
            <w:proofErr w:type="spellEnd"/>
          </w:p>
        </w:tc>
        <w:tc>
          <w:tcPr>
            <w:tcW w:w="2410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118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Background permittivity</w:t>
            </w:r>
          </w:p>
        </w:tc>
      </w:tr>
    </w:tbl>
    <w:p w:rsidR="00D7513E" w:rsidRDefault="00D7513E" w:rsidP="004B618C">
      <w:pPr>
        <w:pStyle w:val="Paragraphedeliste"/>
      </w:pPr>
    </w:p>
    <w:p w:rsidR="00D7513E" w:rsidRPr="00D7513E" w:rsidRDefault="00D7513E" w:rsidP="004B618C">
      <w:pPr>
        <w:pStyle w:val="Paragraphedeliste"/>
        <w:numPr>
          <w:ilvl w:val="0"/>
          <w:numId w:val="3"/>
        </w:numPr>
      </w:pPr>
      <w:r>
        <w:t xml:space="preserve">Parameters for perfectly-matched layers 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934EC9" w:rsidTr="006F4EAE">
        <w:tc>
          <w:tcPr>
            <w:tcW w:w="2365" w:type="dxa"/>
          </w:tcPr>
          <w:p w:rsidR="00934EC9" w:rsidRPr="00ED26CA" w:rsidRDefault="00934EC9" w:rsidP="006F4EAE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934EC9" w:rsidRPr="00ED26CA" w:rsidRDefault="00934EC9" w:rsidP="006F4E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Expression</w:t>
            </w:r>
          </w:p>
        </w:tc>
        <w:tc>
          <w:tcPr>
            <w:tcW w:w="3118" w:type="dxa"/>
          </w:tcPr>
          <w:p w:rsidR="00CF4399" w:rsidRDefault="00934EC9" w:rsidP="005E122B">
            <w:pPr>
              <w:pStyle w:val="Paragraphedeliste"/>
              <w:rPr>
                <w:sz w:val="24"/>
                <w:szCs w:val="24"/>
              </w:rPr>
            </w:pPr>
            <w:r w:rsidRPr="00286C02">
              <w:rPr>
                <w:sz w:val="24"/>
                <w:szCs w:val="24"/>
              </w:rPr>
              <w:t>Description</w:t>
            </w:r>
          </w:p>
        </w:tc>
      </w:tr>
      <w:tr w:rsidR="00D7513E" w:rsidTr="00AF5B89">
        <w:tc>
          <w:tcPr>
            <w:tcW w:w="2365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lambda_pml</w:t>
            </w:r>
            <w:proofErr w:type="spellEnd"/>
          </w:p>
        </w:tc>
        <w:tc>
          <w:tcPr>
            <w:tcW w:w="2410" w:type="dxa"/>
          </w:tcPr>
          <w:p w:rsidR="00BB50D7" w:rsidRPr="00934EC9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600 [nm]</w:t>
            </w:r>
          </w:p>
        </w:tc>
        <w:tc>
          <w:tcPr>
            <w:tcW w:w="3118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Typical central wavelength for which PMLs should work properly</w:t>
            </w:r>
          </w:p>
        </w:tc>
      </w:tr>
    </w:tbl>
    <w:p w:rsidR="00D7513E" w:rsidRDefault="00D7513E" w:rsidP="004B618C"/>
    <w:p w:rsidR="00D7513E" w:rsidRPr="00D7513E" w:rsidRDefault="00D7513E" w:rsidP="004B618C">
      <w:pPr>
        <w:pStyle w:val="Paragraphedeliste"/>
        <w:numPr>
          <w:ilvl w:val="0"/>
          <w:numId w:val="3"/>
        </w:numPr>
      </w:pPr>
      <w:r>
        <w:t xml:space="preserve">Geometrical </w:t>
      </w:r>
      <w:r w:rsidRPr="00D7513E">
        <w:t xml:space="preserve"> parameters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260"/>
      </w:tblGrid>
      <w:tr w:rsidR="00995F82" w:rsidTr="005E122B">
        <w:tc>
          <w:tcPr>
            <w:tcW w:w="2365" w:type="dxa"/>
          </w:tcPr>
          <w:p w:rsidR="00995F82" w:rsidRPr="00ED26CA" w:rsidRDefault="00995F82" w:rsidP="006F4EAE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995F82" w:rsidRPr="00ED26CA" w:rsidRDefault="00995F82" w:rsidP="006F4E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Expression</w:t>
            </w:r>
          </w:p>
        </w:tc>
        <w:tc>
          <w:tcPr>
            <w:tcW w:w="3260" w:type="dxa"/>
          </w:tcPr>
          <w:p w:rsidR="00CF4399" w:rsidRDefault="00995F82" w:rsidP="005E122B">
            <w:pPr>
              <w:pStyle w:val="Paragraphedeliste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Description</w:t>
            </w:r>
          </w:p>
        </w:tc>
      </w:tr>
      <w:tr w:rsidR="00D7513E" w:rsidTr="005E122B">
        <w:tc>
          <w:tcPr>
            <w:tcW w:w="2365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r0</w:t>
            </w:r>
          </w:p>
        </w:tc>
        <w:tc>
          <w:tcPr>
            <w:tcW w:w="2410" w:type="dxa"/>
          </w:tcPr>
          <w:p w:rsidR="00BB50D7" w:rsidRPr="005E122B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40 [nm]</w:t>
            </w:r>
          </w:p>
        </w:tc>
        <w:tc>
          <w:tcPr>
            <w:tcW w:w="3260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Sphere radius</w:t>
            </w:r>
          </w:p>
        </w:tc>
      </w:tr>
      <w:tr w:rsidR="00D7513E" w:rsidTr="005E122B">
        <w:tc>
          <w:tcPr>
            <w:tcW w:w="2365" w:type="dxa"/>
          </w:tcPr>
          <w:p w:rsidR="00BB50D7" w:rsidRPr="005E122B" w:rsidRDefault="00600BCD" w:rsidP="004B618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rb</w:t>
            </w:r>
            <w:proofErr w:type="spellEnd"/>
          </w:p>
        </w:tc>
        <w:tc>
          <w:tcPr>
            <w:tcW w:w="2410" w:type="dxa"/>
          </w:tcPr>
          <w:p w:rsidR="00BB50D7" w:rsidRPr="005E122B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130 [nm]</w:t>
            </w:r>
          </w:p>
        </w:tc>
        <w:tc>
          <w:tcPr>
            <w:tcW w:w="3260" w:type="dxa"/>
          </w:tcPr>
          <w:p w:rsidR="00895AC8" w:rsidRPr="005E122B" w:rsidRDefault="00600BCD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Outermost background radius</w:t>
            </w:r>
          </w:p>
        </w:tc>
      </w:tr>
      <w:tr w:rsidR="00D7513E" w:rsidTr="005E122B">
        <w:tc>
          <w:tcPr>
            <w:tcW w:w="2365" w:type="dxa"/>
          </w:tcPr>
          <w:p w:rsidR="00BB50D7" w:rsidRPr="005E122B" w:rsidRDefault="00600BCD" w:rsidP="004B618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tpml</w:t>
            </w:r>
            <w:proofErr w:type="spellEnd"/>
          </w:p>
        </w:tc>
        <w:tc>
          <w:tcPr>
            <w:tcW w:w="2410" w:type="dxa"/>
          </w:tcPr>
          <w:p w:rsidR="00BB50D7" w:rsidRPr="005E122B" w:rsidRDefault="00600BCD" w:rsidP="004B618C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80 [nm]</w:t>
            </w:r>
          </w:p>
        </w:tc>
        <w:tc>
          <w:tcPr>
            <w:tcW w:w="3260" w:type="dxa"/>
          </w:tcPr>
          <w:p w:rsidR="00895AC8" w:rsidRPr="005E122B" w:rsidRDefault="00600BCD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PML thickness</w:t>
            </w:r>
          </w:p>
        </w:tc>
      </w:tr>
    </w:tbl>
    <w:p w:rsidR="00427ACD" w:rsidRDefault="00427ACD" w:rsidP="004B618C"/>
    <w:p w:rsidR="00D7513E" w:rsidRPr="00722553" w:rsidRDefault="00D7513E" w:rsidP="004B618C">
      <w:pPr>
        <w:pStyle w:val="Paragraphedeliste"/>
        <w:numPr>
          <w:ilvl w:val="0"/>
          <w:numId w:val="3"/>
        </w:numPr>
      </w:pPr>
      <w:r w:rsidRPr="00AB6F7C">
        <w:t>Other</w:t>
      </w:r>
      <w:r>
        <w:t xml:space="preserve"> </w:t>
      </w:r>
      <w:r w:rsidRPr="00D7513E">
        <w:t xml:space="preserve"> parameters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995F82" w:rsidTr="006F4EAE">
        <w:tc>
          <w:tcPr>
            <w:tcW w:w="2365" w:type="dxa"/>
          </w:tcPr>
          <w:p w:rsidR="00995F82" w:rsidRPr="00ED26CA" w:rsidRDefault="00995F82" w:rsidP="006F4EAE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995F82" w:rsidRPr="00ED26CA" w:rsidRDefault="00995F82" w:rsidP="006F4E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Expression</w:t>
            </w:r>
          </w:p>
        </w:tc>
        <w:tc>
          <w:tcPr>
            <w:tcW w:w="3118" w:type="dxa"/>
          </w:tcPr>
          <w:p w:rsidR="00995F82" w:rsidRPr="00ED26CA" w:rsidRDefault="00995F82" w:rsidP="006F4EAE">
            <w:pPr>
              <w:pStyle w:val="Paragraphedeliste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Description</w:t>
            </w:r>
          </w:p>
        </w:tc>
      </w:tr>
      <w:tr w:rsidR="00D7513E" w:rsidTr="00D7513E">
        <w:trPr>
          <w:trHeight w:val="547"/>
        </w:trPr>
        <w:tc>
          <w:tcPr>
            <w:tcW w:w="2365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lambda_N</w:t>
            </w:r>
            <w:proofErr w:type="spellEnd"/>
          </w:p>
        </w:tc>
        <w:tc>
          <w:tcPr>
            <w:tcW w:w="2410" w:type="dxa"/>
          </w:tcPr>
          <w:p w:rsidR="00BB50D7" w:rsidRPr="00934EC9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100 [nm]</w:t>
            </w:r>
          </w:p>
        </w:tc>
        <w:tc>
          <w:tcPr>
            <w:tcW w:w="3118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Normalization length for auxiliary-field equation</w:t>
            </w:r>
          </w:p>
        </w:tc>
      </w:tr>
    </w:tbl>
    <w:p w:rsidR="00427ACD" w:rsidRDefault="00671087" w:rsidP="004B618C">
      <w:pPr>
        <w:spacing w:before="120"/>
      </w:pPr>
      <w:r>
        <w:t xml:space="preserve">The parameter </w:t>
      </w:r>
      <w:proofErr w:type="spellStart"/>
      <w:r w:rsidR="00427ACD" w:rsidRPr="00D7513E">
        <w:t>lambda_N</w:t>
      </w:r>
      <w:proofErr w:type="spellEnd"/>
      <w:r w:rsidR="00D7513E">
        <w:t xml:space="preserve"> is used  in the auxiliary-field equation that we input in the </w:t>
      </w:r>
      <w:r w:rsidR="00D7513E" w:rsidRPr="00F927B3">
        <w:rPr>
          <w:b/>
        </w:rPr>
        <w:t>Weak</w:t>
      </w:r>
      <w:r w:rsidR="00D7513E" w:rsidRPr="00F927B3">
        <w:t xml:space="preserve"> </w:t>
      </w:r>
      <w:r w:rsidR="00D7513E" w:rsidRPr="00F927B3">
        <w:rPr>
          <w:b/>
        </w:rPr>
        <w:t>Form</w:t>
      </w:r>
      <w:r w:rsidR="00D7513E" w:rsidRPr="00F927B3">
        <w:t xml:space="preserve"> </w:t>
      </w:r>
      <w:r w:rsidR="00D7513E" w:rsidRPr="00F927B3">
        <w:rPr>
          <w:b/>
        </w:rPr>
        <w:t>PDE</w:t>
      </w:r>
      <w:r w:rsidR="00D7513E">
        <w:rPr>
          <w:b/>
        </w:rPr>
        <w:t xml:space="preserve"> </w:t>
      </w:r>
      <w:r w:rsidR="00D7513E" w:rsidRPr="00D7513E">
        <w:t>module</w:t>
      </w:r>
      <w:r w:rsidR="00D7513E">
        <w:t xml:space="preserve"> (see later) </w:t>
      </w:r>
      <w:r>
        <w:t xml:space="preserve">to </w:t>
      </w:r>
      <w:r w:rsidR="00286C02">
        <w:t>make</w:t>
      </w:r>
      <w:r w:rsidR="00DA5936">
        <w:t xml:space="preserve"> the two equations of the </w:t>
      </w:r>
      <w:r w:rsidR="00DA5936" w:rsidRPr="005B3D8C">
        <w:rPr>
          <w:bCs/>
          <w:noProof/>
          <w:lang w:val="en-US" w:eastAsia="fr-FR"/>
        </w:rPr>
        <w:t>quadratic</w:t>
      </w:r>
      <w:r w:rsidR="00DA5936">
        <w:rPr>
          <w:bCs/>
          <w:noProof/>
          <w:lang w:val="en-US" w:eastAsia="fr-FR"/>
        </w:rPr>
        <w:t xml:space="preserve"> polynomial</w:t>
      </w:r>
      <w:r w:rsidR="00DA5936" w:rsidRPr="005B3D8C">
        <w:rPr>
          <w:bCs/>
          <w:noProof/>
          <w:lang w:val="en-US" w:eastAsia="fr-FR"/>
        </w:rPr>
        <w:t xml:space="preserve"> eigenproblem</w:t>
      </w:r>
      <w:r w:rsidR="00D7513E">
        <w:t xml:space="preserve"> </w:t>
      </w:r>
      <w:r w:rsidR="00DA5936">
        <w:t xml:space="preserve">(see the User Guide document) </w:t>
      </w:r>
      <w:r w:rsidR="00D7513E">
        <w:t xml:space="preserve">have </w:t>
      </w:r>
      <w:r w:rsidR="001C44BD">
        <w:t>similar</w:t>
      </w:r>
      <w:r w:rsidR="00D7513E">
        <w:t xml:space="preserve"> </w:t>
      </w:r>
      <w:r w:rsidR="00427ACD" w:rsidRPr="00D7513E">
        <w:t>magnitude</w:t>
      </w:r>
      <w:r>
        <w:t>s</w:t>
      </w:r>
      <w:r w:rsidR="00427ACD" w:rsidRPr="00D7513E">
        <w:t xml:space="preserve">, thereby increasing the numerical stabilities. </w:t>
      </w:r>
    </w:p>
    <w:p w:rsidR="00427ACD" w:rsidRPr="00D7513E" w:rsidRDefault="00427ACD" w:rsidP="004B618C">
      <w:pPr>
        <w:pStyle w:val="Titre4"/>
      </w:pPr>
      <w:r w:rsidRPr="004B618C">
        <w:t>Variables</w:t>
      </w:r>
      <w:r w:rsidRPr="00D7513E">
        <w:t xml:space="preserve">  </w:t>
      </w:r>
    </w:p>
    <w:p w:rsidR="00D7513E" w:rsidRPr="00D7513E" w:rsidRDefault="00D7513E" w:rsidP="004B618C">
      <w:r>
        <w:t xml:space="preserve">1 </w:t>
      </w:r>
      <w:r w:rsidRPr="00D7513E">
        <w:t xml:space="preserve">On the Model toolbar, click </w:t>
      </w:r>
      <w:r>
        <w:t>Variables</w:t>
      </w:r>
      <w:r w:rsidR="000632A7">
        <w:t>-</w:t>
      </w:r>
      <w:r>
        <w:t xml:space="preserve">&gt;Global </w:t>
      </w:r>
      <w:proofErr w:type="spellStart"/>
      <w:r>
        <w:t>Varialbes</w:t>
      </w:r>
      <w:proofErr w:type="spellEnd"/>
      <w:r w:rsidRPr="00D7513E">
        <w:t xml:space="preserve">. </w:t>
      </w:r>
    </w:p>
    <w:p w:rsidR="00427ACD" w:rsidRDefault="00427ACD" w:rsidP="004B618C">
      <w:r w:rsidRPr="00D7513E">
        <w:t xml:space="preserve">2 In the </w:t>
      </w:r>
      <w:r w:rsidRPr="00D7513E">
        <w:rPr>
          <w:b/>
        </w:rPr>
        <w:t>Settings</w:t>
      </w:r>
      <w:r w:rsidRPr="00D7513E">
        <w:t xml:space="preserve"> window, locate the </w:t>
      </w:r>
      <w:r w:rsidRPr="00D7513E">
        <w:rPr>
          <w:b/>
        </w:rPr>
        <w:t>Variables</w:t>
      </w:r>
      <w:r w:rsidRPr="00D7513E">
        <w:t xml:space="preserve"> section. In the table, enter the following settings: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2410"/>
      </w:tblGrid>
      <w:tr w:rsidR="00286C02" w:rsidTr="003D6DFF">
        <w:tc>
          <w:tcPr>
            <w:tcW w:w="2365" w:type="dxa"/>
          </w:tcPr>
          <w:p w:rsidR="00286C02" w:rsidRPr="00ED26CA" w:rsidRDefault="00286C02" w:rsidP="006F4EAE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286C02" w:rsidRPr="00ED26CA" w:rsidRDefault="00286C02" w:rsidP="006F4E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Expression</w:t>
            </w:r>
          </w:p>
        </w:tc>
        <w:tc>
          <w:tcPr>
            <w:tcW w:w="2410" w:type="dxa"/>
          </w:tcPr>
          <w:p w:rsidR="00286C02" w:rsidRPr="00286C02" w:rsidRDefault="00895AC8" w:rsidP="006F4EAE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286C02" w:rsidTr="003D6DFF">
        <w:tc>
          <w:tcPr>
            <w:tcW w:w="2365" w:type="dxa"/>
          </w:tcPr>
          <w:p w:rsidR="00CF4399" w:rsidRDefault="00286C02" w:rsidP="005E122B">
            <w:pPr>
              <w:pStyle w:val="Paragraphedeliste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t>QNM_omega</w:t>
            </w:r>
            <w:proofErr w:type="spellEnd"/>
          </w:p>
        </w:tc>
        <w:tc>
          <w:tcPr>
            <w:tcW w:w="2410" w:type="dxa"/>
          </w:tcPr>
          <w:p w:rsidR="00CF4399" w:rsidRDefault="00286C02" w:rsidP="005E122B">
            <w:pPr>
              <w:jc w:val="center"/>
              <w:rPr>
                <w:sz w:val="24"/>
                <w:szCs w:val="24"/>
              </w:rPr>
            </w:pPr>
            <w:r>
              <w:t>(lambda/(</w:t>
            </w:r>
            <w:r w:rsidR="00895AC8" w:rsidRPr="005E122B">
              <w:rPr>
                <w:rFonts w:ascii="Symbol" w:hAnsi="Symbol"/>
              </w:rPr>
              <w:t></w:t>
            </w:r>
            <w:r w:rsidR="00895AC8" w:rsidRPr="005E122B">
              <w:rPr>
                <w:i/>
              </w:rPr>
              <w:t>j</w:t>
            </w:r>
            <w:r>
              <w:t>))</w:t>
            </w:r>
            <w:r>
              <w:rPr>
                <w:sz w:val="24"/>
                <w:szCs w:val="24"/>
              </w:rPr>
              <w:t xml:space="preserve">  </w:t>
            </w:r>
            <w:r>
              <w:t>[rad/s]</w:t>
            </w:r>
          </w:p>
        </w:tc>
        <w:tc>
          <w:tcPr>
            <w:tcW w:w="2410" w:type="dxa"/>
          </w:tcPr>
          <w:p w:rsidR="00286C02" w:rsidRDefault="00286C02">
            <w:pPr>
              <w:jc w:val="center"/>
            </w:pPr>
            <w:r>
              <w:t xml:space="preserve">QNM </w:t>
            </w:r>
            <w:proofErr w:type="spellStart"/>
            <w:r>
              <w:t>eigen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t>angular frequencies</w:t>
            </w:r>
          </w:p>
        </w:tc>
      </w:tr>
    </w:tbl>
    <w:p w:rsidR="003C48B1" w:rsidRDefault="00203D92" w:rsidP="004B618C">
      <w:pPr>
        <w:spacing w:before="120"/>
      </w:pPr>
      <w:r w:rsidRPr="00D7513E">
        <w:t xml:space="preserve">Here, </w:t>
      </w:r>
      <w:r w:rsidR="00D7513E">
        <w:t>''</w:t>
      </w:r>
      <w:r w:rsidRPr="00D7513E">
        <w:t>lambda</w:t>
      </w:r>
      <w:r w:rsidR="00D7513E">
        <w:t>"</w:t>
      </w:r>
      <w:r w:rsidRPr="00D7513E">
        <w:t xml:space="preserve"> </w:t>
      </w:r>
      <w:r w:rsidR="00D7513E">
        <w:t>is the default notation</w:t>
      </w:r>
      <w:r w:rsidRPr="00D7513E">
        <w:t xml:space="preserve"> used by COMSOL to represent eigenvalue</w:t>
      </w:r>
      <w:r w:rsidR="006F4EAE">
        <w:t>s</w:t>
      </w:r>
      <w:r w:rsidR="00DA5936">
        <w:t xml:space="preserve"> in general</w:t>
      </w:r>
      <w:r w:rsidRPr="00D7513E">
        <w:t xml:space="preserve">. </w:t>
      </w:r>
      <w:r w:rsidR="00D7513E">
        <w:t xml:space="preserve"> According to the COMSOL convention,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7513E">
        <w:t xml:space="preserve">, </w:t>
      </w:r>
      <w:r w:rsidRPr="00D7513E">
        <w:t xml:space="preserve">the QNM </w:t>
      </w:r>
      <w:proofErr w:type="spellStart"/>
      <w:r w:rsidRPr="00D7513E">
        <w:t>eigen</w:t>
      </w:r>
      <w:proofErr w:type="spellEnd"/>
      <w:r w:rsidR="00D7513E">
        <w:t>-angular</w:t>
      </w:r>
      <w:r w:rsidR="00DA5936">
        <w:t xml:space="preserve"> </w:t>
      </w:r>
      <w:r w:rsidRPr="00D7513E">
        <w:t>frequencies</w:t>
      </w:r>
      <w:r w:rsidR="00D7513E">
        <w:t xml:space="preserve"> (in units of [rad/s])</w:t>
      </w:r>
      <w:r w:rsidRPr="00D7513E">
        <w:t xml:space="preserve">,  </w:t>
      </w:r>
      <w:r w:rsidR="00D7513E">
        <w:t>equals to</w:t>
      </w:r>
      <w:r w:rsidR="009D3355">
        <w:t xml:space="preserve"> lambda</w:t>
      </w:r>
      <w:r w:rsidR="006F4EAE" w:rsidRPr="00ED26CA">
        <w:t>/(</w:t>
      </w:r>
      <w:r w:rsidR="006F4EAE" w:rsidRPr="004B618C">
        <w:rPr>
          <w:rFonts w:ascii="Symbol" w:hAnsi="Symbol"/>
        </w:rPr>
        <w:t></w:t>
      </w:r>
      <w:r w:rsidR="006F4EAE" w:rsidRPr="004B618C">
        <w:rPr>
          <w:i/>
        </w:rPr>
        <w:t>j</w:t>
      </w:r>
      <w:r w:rsidR="00286C02">
        <w:t>)</w:t>
      </w:r>
    </w:p>
    <w:p w:rsidR="00034A8C" w:rsidRPr="000632A7" w:rsidRDefault="00041BC5" w:rsidP="004B618C">
      <w:pPr>
        <w:pStyle w:val="Titre3"/>
      </w:pPr>
      <w:r w:rsidRPr="000632A7">
        <w:t>GEOMETR</w:t>
      </w:r>
      <w:r w:rsidR="00034A8C" w:rsidRPr="000632A7">
        <w:t xml:space="preserve">Y </w:t>
      </w:r>
    </w:p>
    <w:p w:rsidR="003C48B1" w:rsidRDefault="00034A8C" w:rsidP="004B618C">
      <w:r w:rsidRPr="003C48B1">
        <w:t xml:space="preserve">The geometry consists of a metallic sphere </w:t>
      </w:r>
      <w:r w:rsidR="003C48B1">
        <w:t>in air background</w:t>
      </w:r>
      <w:r w:rsidR="00DA5936">
        <w:t xml:space="preserve">, </w:t>
      </w:r>
      <w:r w:rsidRPr="003C48B1">
        <w:t xml:space="preserve">surrounded </w:t>
      </w:r>
      <w:r w:rsidR="00DA5936">
        <w:t xml:space="preserve">by </w:t>
      </w:r>
      <w:r w:rsidRPr="003C48B1">
        <w:t>a PML.</w:t>
      </w:r>
    </w:p>
    <w:p w:rsidR="00BB50D7" w:rsidRDefault="00034A8C" w:rsidP="004B618C">
      <w:pPr>
        <w:pStyle w:val="Titre4"/>
      </w:pPr>
      <w:r w:rsidRPr="003C48B1">
        <w:t xml:space="preserve">Sphere 1 </w:t>
      </w:r>
    </w:p>
    <w:p w:rsidR="00034A8C" w:rsidRPr="003C48B1" w:rsidRDefault="00034A8C" w:rsidP="004B618C">
      <w:r w:rsidRPr="003C48B1">
        <w:t xml:space="preserve">1 On the </w:t>
      </w:r>
      <w:r w:rsidRPr="003C48B1">
        <w:rPr>
          <w:b/>
        </w:rPr>
        <w:t>Geometry</w:t>
      </w:r>
      <w:r w:rsidRPr="003C48B1">
        <w:t xml:space="preserve"> toolbar, click </w:t>
      </w:r>
      <w:r w:rsidRPr="003C48B1">
        <w:rPr>
          <w:b/>
        </w:rPr>
        <w:t>Sphere</w:t>
      </w:r>
      <w:r w:rsidRPr="003C48B1">
        <w:t xml:space="preserve">. </w:t>
      </w:r>
    </w:p>
    <w:p w:rsidR="00034A8C" w:rsidRPr="003C48B1" w:rsidRDefault="00034A8C" w:rsidP="004B618C">
      <w:r w:rsidRPr="003C48B1">
        <w:t xml:space="preserve">2 In the </w:t>
      </w:r>
      <w:r w:rsidRPr="003C48B1">
        <w:rPr>
          <w:b/>
        </w:rPr>
        <w:t xml:space="preserve">Settings </w:t>
      </w:r>
      <w:r w:rsidRPr="009D3355">
        <w:t>window</w:t>
      </w:r>
      <w:r w:rsidRPr="003C48B1">
        <w:t xml:space="preserve"> for Sphere, locate the </w:t>
      </w:r>
      <w:r w:rsidRPr="003C48B1">
        <w:rPr>
          <w:b/>
        </w:rPr>
        <w:t>Size</w:t>
      </w:r>
      <w:r w:rsidRPr="003C48B1">
        <w:t xml:space="preserve"> section. </w:t>
      </w:r>
    </w:p>
    <w:p w:rsidR="00034A8C" w:rsidRDefault="00034A8C" w:rsidP="004B618C">
      <w:r w:rsidRPr="003C48B1">
        <w:t xml:space="preserve">3 In the </w:t>
      </w:r>
      <w:r w:rsidRPr="003C48B1">
        <w:rPr>
          <w:b/>
        </w:rPr>
        <w:t>Radius</w:t>
      </w:r>
      <w:r w:rsidRPr="003C48B1">
        <w:t xml:space="preserve"> text field, type </w:t>
      </w:r>
      <w:r w:rsidR="009D3355">
        <w:t>1.1*</w:t>
      </w:r>
      <w:r w:rsidR="004B618C" w:rsidRPr="00ED26CA">
        <w:t>r0</w:t>
      </w:r>
      <w:r w:rsidRPr="003C48B1">
        <w:t>.</w:t>
      </w:r>
    </w:p>
    <w:p w:rsidR="009D3355" w:rsidRDefault="009D3355" w:rsidP="004B618C">
      <w:r>
        <w:t xml:space="preserve">4 Locate the </w:t>
      </w:r>
      <w:r w:rsidRPr="009D3355">
        <w:rPr>
          <w:b/>
        </w:rPr>
        <w:t>Layer</w:t>
      </w:r>
      <w:r>
        <w:t xml:space="preserve"> section. In the </w:t>
      </w:r>
      <w:r w:rsidRPr="009D3355">
        <w:rPr>
          <w:b/>
        </w:rPr>
        <w:t>Thickness (m)</w:t>
      </w:r>
      <w:r>
        <w:t xml:space="preserve"> text field, type 0.1*r0. </w:t>
      </w:r>
    </w:p>
    <w:p w:rsidR="00034A8C" w:rsidRDefault="00034A8C" w:rsidP="004B618C">
      <w:r w:rsidRPr="00E809B7">
        <w:t xml:space="preserve">We coat </w:t>
      </w:r>
      <w:r w:rsidR="004B618C">
        <w:t xml:space="preserve">the metal sphere with </w:t>
      </w:r>
      <w:r w:rsidRPr="00E809B7">
        <w:t xml:space="preserve">a </w:t>
      </w:r>
      <w:r w:rsidR="004B618C">
        <w:t xml:space="preserve">virtual </w:t>
      </w:r>
      <w:r w:rsidRPr="00E809B7">
        <w:t xml:space="preserve">thin layer made </w:t>
      </w:r>
      <w:r w:rsidR="009D3355">
        <w:t xml:space="preserve">for </w:t>
      </w:r>
      <w:r w:rsidR="00E809B7">
        <w:t>refining</w:t>
      </w:r>
      <w:r w:rsidRPr="00E809B7">
        <w:t xml:space="preserve"> </w:t>
      </w:r>
      <w:r w:rsidR="004B618C">
        <w:t xml:space="preserve">the </w:t>
      </w:r>
      <w:r w:rsidRPr="00E809B7">
        <w:t xml:space="preserve">mesh elements </w:t>
      </w:r>
      <w:r w:rsidR="00286C02">
        <w:t xml:space="preserve">close to </w:t>
      </w:r>
      <w:r w:rsidRPr="00E809B7">
        <w:t>the sphere surface, thereby allowing</w:t>
      </w:r>
      <w:r w:rsidR="000632A7">
        <w:t xml:space="preserve"> us</w:t>
      </w:r>
      <w:r w:rsidRPr="00E809B7">
        <w:t xml:space="preserve"> to more accurately compute high-order QNMs</w:t>
      </w:r>
      <w:r w:rsidR="00DA5936">
        <w:t>.</w:t>
      </w:r>
    </w:p>
    <w:p w:rsidR="00BB50D7" w:rsidRDefault="00034A8C" w:rsidP="004B618C">
      <w:pPr>
        <w:pStyle w:val="Titre4"/>
      </w:pPr>
      <w:r w:rsidRPr="00E809B7">
        <w:t xml:space="preserve">Sphere </w:t>
      </w:r>
      <w:r w:rsidR="009D3355">
        <w:t>2</w:t>
      </w:r>
    </w:p>
    <w:p w:rsidR="00034A8C" w:rsidRPr="00E809B7" w:rsidRDefault="00034A8C" w:rsidP="004B618C">
      <w:r w:rsidRPr="00E809B7">
        <w:t xml:space="preserve">1 On the </w:t>
      </w:r>
      <w:r w:rsidRPr="00E809B7">
        <w:rPr>
          <w:b/>
        </w:rPr>
        <w:t>Geometry</w:t>
      </w:r>
      <w:r w:rsidRPr="00E809B7">
        <w:t xml:space="preserve"> toolbar, click </w:t>
      </w:r>
      <w:r w:rsidRPr="00E809B7">
        <w:rPr>
          <w:b/>
        </w:rPr>
        <w:t>Sphere</w:t>
      </w:r>
      <w:r w:rsidRPr="00E809B7">
        <w:t xml:space="preserve">. </w:t>
      </w:r>
    </w:p>
    <w:p w:rsidR="00034A8C" w:rsidRPr="00E809B7" w:rsidRDefault="00034A8C" w:rsidP="004B618C">
      <w:r w:rsidRPr="00E809B7">
        <w:t xml:space="preserve">2 In the Settings window for </w:t>
      </w:r>
      <w:r w:rsidRPr="00E809B7">
        <w:rPr>
          <w:b/>
        </w:rPr>
        <w:t>Sphere</w:t>
      </w:r>
      <w:r w:rsidRPr="00E809B7">
        <w:t xml:space="preserve">, locate the </w:t>
      </w:r>
      <w:r w:rsidRPr="00E809B7">
        <w:rPr>
          <w:b/>
        </w:rPr>
        <w:t>Size</w:t>
      </w:r>
      <w:r w:rsidRPr="00E809B7">
        <w:t xml:space="preserve"> section. </w:t>
      </w:r>
    </w:p>
    <w:p w:rsidR="00034A8C" w:rsidRDefault="00034A8C" w:rsidP="004B618C">
      <w:r w:rsidRPr="00E809B7">
        <w:t xml:space="preserve">3 In the Radius text field, type </w:t>
      </w:r>
      <w:proofErr w:type="spellStart"/>
      <w:r w:rsidR="00895AC8" w:rsidRPr="005E122B">
        <w:t>rb+tpml</w:t>
      </w:r>
      <w:proofErr w:type="spellEnd"/>
      <w:r w:rsidRPr="00E809B7">
        <w:t>.</w:t>
      </w:r>
    </w:p>
    <w:p w:rsidR="009D3355" w:rsidRDefault="009D3355" w:rsidP="004B618C">
      <w:r>
        <w:t xml:space="preserve">4 Locate the </w:t>
      </w:r>
      <w:r w:rsidRPr="009D3355">
        <w:rPr>
          <w:b/>
        </w:rPr>
        <w:t>Layer</w:t>
      </w:r>
      <w:r>
        <w:t xml:space="preserve"> section. In the </w:t>
      </w:r>
      <w:r w:rsidRPr="009D3355">
        <w:rPr>
          <w:b/>
        </w:rPr>
        <w:t>Thickness (m)</w:t>
      </w:r>
      <w:r>
        <w:t xml:space="preserve"> text field, type </w:t>
      </w:r>
      <w:proofErr w:type="spellStart"/>
      <w:r>
        <w:t>tpml</w:t>
      </w:r>
      <w:proofErr w:type="spellEnd"/>
      <w:r>
        <w:t xml:space="preserve">. </w:t>
      </w:r>
    </w:p>
    <w:p w:rsidR="009D3355" w:rsidRDefault="009D3355" w:rsidP="004B618C"/>
    <w:p w:rsidR="00034A8C" w:rsidRPr="00041BC5" w:rsidRDefault="00923D2E" w:rsidP="004B618C">
      <w:r w:rsidRPr="00041BC5">
        <w:t xml:space="preserve">Click the </w:t>
      </w:r>
      <w:r w:rsidRPr="00041BC5">
        <w:rPr>
          <w:b/>
        </w:rPr>
        <w:t>Build All Objects</w:t>
      </w:r>
      <w:r w:rsidRPr="00041BC5">
        <w:t xml:space="preserve"> button.</w:t>
      </w:r>
      <w:r w:rsidR="00034A8C" w:rsidRPr="00041BC5">
        <w:t xml:space="preserve">   </w:t>
      </w:r>
    </w:p>
    <w:p w:rsidR="00923D2E" w:rsidRDefault="00690D63" w:rsidP="00690D63">
      <w:pPr>
        <w:jc w:val="center"/>
      </w:pPr>
      <w:bookmarkStart w:id="0" w:name="_GoBack"/>
      <w:r w:rsidRPr="00690D63">
        <w:rPr>
          <w:noProof/>
          <w:lang w:val="fr-FR" w:eastAsia="fr-FR"/>
        </w:rPr>
        <w:lastRenderedPageBreak/>
        <w:drawing>
          <wp:inline distT="0" distB="0" distL="0" distR="0">
            <wp:extent cx="3870325" cy="3094037"/>
            <wp:effectExtent l="0" t="0" r="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09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076B6" w:rsidRPr="000632A7" w:rsidRDefault="002076B6" w:rsidP="004B618C">
      <w:pPr>
        <w:pStyle w:val="Titre3"/>
      </w:pPr>
      <w:r w:rsidRPr="000632A7">
        <w:t>DEFINITIONS</w:t>
      </w:r>
    </w:p>
    <w:p w:rsidR="001F3A64" w:rsidRDefault="002076B6" w:rsidP="004B618C">
      <w:r w:rsidRPr="001F3A64">
        <w:t>Define PML domains and PML types. Define thre</w:t>
      </w:r>
      <w:r w:rsidR="001F3A64">
        <w:t>e variables, DP</w:t>
      </w:r>
      <w:r w:rsidR="00722553">
        <w:t>1</w:t>
      </w:r>
      <w:r w:rsidR="001F3A64">
        <w:t>x, DP</w:t>
      </w:r>
      <w:r w:rsidR="00722553">
        <w:t>1</w:t>
      </w:r>
      <w:r w:rsidR="001F3A64">
        <w:t>y, DP</w:t>
      </w:r>
      <w:r w:rsidR="00722553">
        <w:t>1</w:t>
      </w:r>
      <w:r w:rsidR="001F3A64">
        <w:t>z, which shall be used for</w:t>
      </w:r>
      <w:r w:rsidRPr="001F3A64">
        <w:t xml:space="preserve"> QNM normalization and in </w:t>
      </w:r>
      <w:r w:rsidR="001F3A64">
        <w:t xml:space="preserve">the </w:t>
      </w:r>
      <w:r w:rsidRPr="001F3A64">
        <w:t xml:space="preserve">physics module, </w:t>
      </w:r>
      <w:r w:rsidRPr="001F3A64">
        <w:rPr>
          <w:b/>
        </w:rPr>
        <w:t>ELECTROMAGNETIC WAVES, FREQUENCY DOMAIN (EMW)</w:t>
      </w:r>
      <w:r w:rsidR="001F3A64">
        <w:rPr>
          <w:b/>
        </w:rPr>
        <w:t xml:space="preserve">. </w:t>
      </w:r>
      <w:r w:rsidRPr="001F3A64">
        <w:rPr>
          <w:b/>
        </w:rPr>
        <w:t xml:space="preserve"> </w:t>
      </w:r>
      <w:r w:rsidR="001F3A64">
        <w:t>A</w:t>
      </w:r>
      <w:r w:rsidR="001F3A64" w:rsidRPr="001F3A64">
        <w:t xml:space="preserve">dd two </w:t>
      </w:r>
      <w:r w:rsidR="001F3A64">
        <w:t>integration coupling operator</w:t>
      </w:r>
      <w:r w:rsidR="009D05D1">
        <w:t>s</w:t>
      </w:r>
      <w:r w:rsidR="001F3A64">
        <w:t xml:space="preserve">: </w:t>
      </w:r>
      <w:r w:rsidR="001F3A64" w:rsidRPr="001F3A64">
        <w:t xml:space="preserve">one for </w:t>
      </w:r>
      <w:r w:rsidR="004B618C">
        <w:t xml:space="preserve">a </w:t>
      </w:r>
      <w:r w:rsidR="001F3A64" w:rsidRPr="001F3A64">
        <w:t>volume integration</w:t>
      </w:r>
      <w:r w:rsidR="004B618C">
        <w:t xml:space="preserve"> in</w:t>
      </w:r>
      <w:r w:rsidR="001F3A64" w:rsidRPr="001F3A64">
        <w:t xml:space="preserve"> </w:t>
      </w:r>
      <w:r w:rsidR="004B618C" w:rsidRPr="001F3A64">
        <w:t>a</w:t>
      </w:r>
      <w:r w:rsidR="001D5EB9">
        <w:t>ll domains including PML</w:t>
      </w:r>
      <w:r w:rsidR="005E122B">
        <w:t xml:space="preserve"> domains</w:t>
      </w:r>
      <w:r w:rsidR="004B618C" w:rsidRPr="001F3A64">
        <w:t xml:space="preserve"> </w:t>
      </w:r>
      <w:r w:rsidR="001F3A64" w:rsidRPr="001F3A64">
        <w:t xml:space="preserve">and the other </w:t>
      </w:r>
      <w:r w:rsidR="009D05D1">
        <w:t xml:space="preserve">one </w:t>
      </w:r>
      <w:r w:rsidR="001F3A64" w:rsidRPr="001F3A64">
        <w:t>for volume integration</w:t>
      </w:r>
      <w:r w:rsidR="004B618C">
        <w:t xml:space="preserve"> in </w:t>
      </w:r>
      <w:r w:rsidR="004B618C" w:rsidRPr="001F3A64">
        <w:t xml:space="preserve">metal-domain </w:t>
      </w:r>
      <w:r w:rsidR="004B618C">
        <w:t>only</w:t>
      </w:r>
      <w:r w:rsidR="001F3A64">
        <w:t>.</w:t>
      </w:r>
    </w:p>
    <w:p w:rsidR="0051338F" w:rsidRDefault="0051338F" w:rsidP="004B618C">
      <w:pPr>
        <w:pStyle w:val="Titre4"/>
      </w:pPr>
      <w:r>
        <w:t>Domain Selection</w:t>
      </w:r>
    </w:p>
    <w:p w:rsidR="0051338F" w:rsidRPr="00D84436" w:rsidRDefault="0051338F" w:rsidP="004B618C">
      <w:r>
        <w:t xml:space="preserve">1 On the </w:t>
      </w:r>
      <w:r w:rsidRPr="00D84436">
        <w:rPr>
          <w:b/>
        </w:rPr>
        <w:t>Definitions</w:t>
      </w:r>
      <w:r w:rsidRPr="00D84436">
        <w:t xml:space="preserve"> toolbar, click </w:t>
      </w:r>
      <w:r>
        <w:rPr>
          <w:b/>
        </w:rPr>
        <w:t>Explicit</w:t>
      </w:r>
      <w:r w:rsidRPr="00D84436">
        <w:t xml:space="preserve">. </w:t>
      </w:r>
    </w:p>
    <w:p w:rsidR="0051338F" w:rsidRDefault="0051338F" w:rsidP="004B618C">
      <w:pPr>
        <w:rPr>
          <w:lang w:val="en-US"/>
        </w:rPr>
      </w:pPr>
      <w:r>
        <w:t xml:space="preserve">2 In the Settings window for </w:t>
      </w:r>
      <w:r w:rsidRPr="0051338F">
        <w:rPr>
          <w:b/>
        </w:rPr>
        <w:t>Explicit</w:t>
      </w:r>
      <w:r>
        <w:rPr>
          <w:lang w:val="en-US"/>
        </w:rPr>
        <w:t xml:space="preserve">. In the </w:t>
      </w:r>
      <w:r w:rsidRPr="0051338F">
        <w:rPr>
          <w:b/>
          <w:lang w:val="en-US"/>
        </w:rPr>
        <w:t>Label</w:t>
      </w:r>
      <w:r>
        <w:rPr>
          <w:lang w:val="en-US"/>
        </w:rPr>
        <w:t xml:space="preserve"> </w:t>
      </w:r>
      <w:r w:rsidRPr="0051338F">
        <w:rPr>
          <w:lang w:val="en-US"/>
        </w:rPr>
        <w:t xml:space="preserve"> </w:t>
      </w:r>
      <w:r>
        <w:rPr>
          <w:lang w:val="en-US"/>
        </w:rPr>
        <w:t xml:space="preserve">text field, type </w:t>
      </w:r>
      <w:r w:rsidRPr="0051338F">
        <w:rPr>
          <w:b/>
          <w:lang w:val="en-US"/>
        </w:rPr>
        <w:t>PML</w:t>
      </w:r>
      <w:r>
        <w:rPr>
          <w:lang w:val="en-US"/>
        </w:rPr>
        <w:t>.</w:t>
      </w:r>
    </w:p>
    <w:p w:rsidR="0051338F" w:rsidRDefault="0051338F" w:rsidP="004B618C">
      <w:pPr>
        <w:rPr>
          <w:lang w:val="en-US"/>
        </w:rPr>
      </w:pPr>
      <w:r>
        <w:rPr>
          <w:lang w:val="en-US"/>
        </w:rPr>
        <w:t xml:space="preserve">3 Locate the </w:t>
      </w:r>
      <w:r w:rsidRPr="0051338F">
        <w:rPr>
          <w:b/>
          <w:lang w:val="en-US"/>
        </w:rPr>
        <w:t>Input</w:t>
      </w:r>
      <w:r>
        <w:rPr>
          <w:lang w:val="en-US"/>
        </w:rPr>
        <w:t xml:space="preserve"> </w:t>
      </w:r>
      <w:r w:rsidRPr="0051338F">
        <w:rPr>
          <w:b/>
          <w:lang w:val="en-US"/>
        </w:rPr>
        <w:t>Entities</w:t>
      </w:r>
      <w:r>
        <w:rPr>
          <w:lang w:val="en-US"/>
        </w:rPr>
        <w:t xml:space="preserve"> section, select PML domain, including 1, 2, 3, 4, 11, 12, 15, 18.</w:t>
      </w:r>
    </w:p>
    <w:p w:rsidR="0051338F" w:rsidRPr="00D84436" w:rsidRDefault="0051338F" w:rsidP="004B618C">
      <w:r>
        <w:t xml:space="preserve">4 On the </w:t>
      </w:r>
      <w:r w:rsidRPr="00D84436">
        <w:rPr>
          <w:b/>
        </w:rPr>
        <w:t>Definitions</w:t>
      </w:r>
      <w:r w:rsidRPr="00D84436">
        <w:t xml:space="preserve"> toolbar, click </w:t>
      </w:r>
      <w:r>
        <w:rPr>
          <w:b/>
        </w:rPr>
        <w:t>Explicit</w:t>
      </w:r>
      <w:r w:rsidRPr="00D84436">
        <w:t xml:space="preserve">. </w:t>
      </w:r>
    </w:p>
    <w:p w:rsidR="0051338F" w:rsidRDefault="0051338F" w:rsidP="004B618C">
      <w:pPr>
        <w:rPr>
          <w:lang w:val="en-US"/>
        </w:rPr>
      </w:pPr>
      <w:r>
        <w:t xml:space="preserve">5 In the Settings window for </w:t>
      </w:r>
      <w:r w:rsidRPr="0051338F">
        <w:rPr>
          <w:b/>
        </w:rPr>
        <w:t>Explicit</w:t>
      </w:r>
      <w:r>
        <w:rPr>
          <w:lang w:val="en-US"/>
        </w:rPr>
        <w:t xml:space="preserve">. In the </w:t>
      </w:r>
      <w:r w:rsidRPr="0051338F">
        <w:rPr>
          <w:b/>
          <w:lang w:val="en-US"/>
        </w:rPr>
        <w:t>Label</w:t>
      </w:r>
      <w:r>
        <w:rPr>
          <w:lang w:val="en-US"/>
        </w:rPr>
        <w:t xml:space="preserve"> </w:t>
      </w:r>
      <w:r w:rsidRPr="0051338F">
        <w:rPr>
          <w:lang w:val="en-US"/>
        </w:rPr>
        <w:t xml:space="preserve"> </w:t>
      </w:r>
      <w:r>
        <w:rPr>
          <w:lang w:val="en-US"/>
        </w:rPr>
        <w:t xml:space="preserve">text field, type </w:t>
      </w:r>
      <w:r w:rsidRPr="0051338F">
        <w:rPr>
          <w:b/>
          <w:lang w:val="en-US"/>
        </w:rPr>
        <w:t>Silver sphere</w:t>
      </w:r>
      <w:r>
        <w:rPr>
          <w:lang w:val="en-US"/>
        </w:rPr>
        <w:t>.</w:t>
      </w:r>
    </w:p>
    <w:p w:rsidR="0051338F" w:rsidRDefault="0051338F" w:rsidP="004B618C">
      <w:pPr>
        <w:rPr>
          <w:lang w:val="en-US"/>
        </w:rPr>
      </w:pPr>
      <w:r>
        <w:rPr>
          <w:lang w:val="en-US"/>
        </w:rPr>
        <w:t xml:space="preserve">6 Locate the </w:t>
      </w:r>
      <w:r w:rsidRPr="0051338F">
        <w:rPr>
          <w:b/>
          <w:lang w:val="en-US"/>
        </w:rPr>
        <w:t>Input</w:t>
      </w:r>
      <w:r>
        <w:rPr>
          <w:lang w:val="en-US"/>
        </w:rPr>
        <w:t xml:space="preserve"> </w:t>
      </w:r>
      <w:r w:rsidRPr="0051338F">
        <w:rPr>
          <w:b/>
          <w:lang w:val="en-US"/>
        </w:rPr>
        <w:t>Entities</w:t>
      </w:r>
      <w:r>
        <w:rPr>
          <w:lang w:val="en-US"/>
        </w:rPr>
        <w:t xml:space="preserve"> section, select </w:t>
      </w:r>
      <w:r w:rsidRPr="0051338F">
        <w:rPr>
          <w:lang w:val="en-US"/>
        </w:rPr>
        <w:t>Silver</w:t>
      </w:r>
      <w:r>
        <w:rPr>
          <w:lang w:val="en-US"/>
        </w:rPr>
        <w:t xml:space="preserve"> domain, including 10.</w:t>
      </w:r>
    </w:p>
    <w:p w:rsidR="0051338F" w:rsidRPr="00D84436" w:rsidRDefault="0051338F" w:rsidP="004B618C">
      <w:r>
        <w:t xml:space="preserve">7 On the </w:t>
      </w:r>
      <w:r w:rsidRPr="00D84436">
        <w:rPr>
          <w:b/>
        </w:rPr>
        <w:t>Definitions</w:t>
      </w:r>
      <w:r w:rsidRPr="00D84436">
        <w:t xml:space="preserve"> toolbar, click </w:t>
      </w:r>
      <w:r>
        <w:rPr>
          <w:b/>
        </w:rPr>
        <w:t>Explicit</w:t>
      </w:r>
      <w:r w:rsidRPr="00D84436">
        <w:t xml:space="preserve">. </w:t>
      </w:r>
    </w:p>
    <w:p w:rsidR="0051338F" w:rsidRDefault="0051338F" w:rsidP="004B618C">
      <w:pPr>
        <w:rPr>
          <w:lang w:val="en-US"/>
        </w:rPr>
      </w:pPr>
      <w:r>
        <w:t xml:space="preserve">8 In the Settings window for </w:t>
      </w:r>
      <w:r w:rsidRPr="0051338F">
        <w:rPr>
          <w:b/>
        </w:rPr>
        <w:t>Explicit</w:t>
      </w:r>
      <w:r>
        <w:rPr>
          <w:lang w:val="en-US"/>
        </w:rPr>
        <w:t xml:space="preserve">. In the </w:t>
      </w:r>
      <w:r w:rsidRPr="0051338F">
        <w:rPr>
          <w:b/>
          <w:lang w:val="en-US"/>
        </w:rPr>
        <w:t>Label</w:t>
      </w:r>
      <w:r>
        <w:rPr>
          <w:lang w:val="en-US"/>
        </w:rPr>
        <w:t xml:space="preserve"> </w:t>
      </w:r>
      <w:r w:rsidRPr="0051338F">
        <w:rPr>
          <w:lang w:val="en-US"/>
        </w:rPr>
        <w:t xml:space="preserve"> </w:t>
      </w:r>
      <w:r>
        <w:rPr>
          <w:lang w:val="en-US"/>
        </w:rPr>
        <w:t xml:space="preserve">text field, type </w:t>
      </w:r>
      <w:r w:rsidRPr="0051338F">
        <w:rPr>
          <w:b/>
          <w:lang w:val="en-US"/>
        </w:rPr>
        <w:t>Air background and its attached PML</w:t>
      </w:r>
      <w:r>
        <w:rPr>
          <w:lang w:val="en-US"/>
        </w:rPr>
        <w:t>.</w:t>
      </w:r>
    </w:p>
    <w:p w:rsidR="00722553" w:rsidRPr="00722553" w:rsidRDefault="0051338F" w:rsidP="004B618C">
      <w:pPr>
        <w:rPr>
          <w:lang w:val="en-US"/>
        </w:rPr>
      </w:pPr>
      <w:r>
        <w:rPr>
          <w:lang w:val="en-US"/>
        </w:rPr>
        <w:t xml:space="preserve">9 Locate the </w:t>
      </w:r>
      <w:r w:rsidRPr="0051338F">
        <w:rPr>
          <w:b/>
          <w:lang w:val="en-US"/>
        </w:rPr>
        <w:t>Input</w:t>
      </w:r>
      <w:r>
        <w:rPr>
          <w:lang w:val="en-US"/>
        </w:rPr>
        <w:t xml:space="preserve"> </w:t>
      </w:r>
      <w:r w:rsidRPr="0051338F">
        <w:rPr>
          <w:b/>
          <w:lang w:val="en-US"/>
        </w:rPr>
        <w:t>Entities</w:t>
      </w:r>
      <w:r>
        <w:rPr>
          <w:lang w:val="en-US"/>
        </w:rPr>
        <w:t xml:space="preserve"> section, select air background and also PML domains, including </w:t>
      </w:r>
      <w:r w:rsidR="00E95656" w:rsidRPr="00E95656">
        <w:rPr>
          <w:lang w:val="en-US"/>
        </w:rPr>
        <w:t>1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2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3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4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11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12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15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18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5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6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7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8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9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13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14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16</w:t>
      </w:r>
      <w:r w:rsidR="00E95656">
        <w:rPr>
          <w:lang w:val="en-US"/>
        </w:rPr>
        <w:t>,</w:t>
      </w:r>
      <w:r w:rsidR="00E95656" w:rsidRPr="00E95656">
        <w:rPr>
          <w:lang w:val="en-US"/>
        </w:rPr>
        <w:t xml:space="preserve"> 17</w:t>
      </w:r>
      <w:r w:rsidR="00E95656">
        <w:rPr>
          <w:lang w:val="en-US"/>
        </w:rPr>
        <w:t>.</w:t>
      </w:r>
    </w:p>
    <w:p w:rsidR="00BB50D7" w:rsidRDefault="002076B6" w:rsidP="004B618C">
      <w:pPr>
        <w:pStyle w:val="Titre4"/>
      </w:pPr>
      <w:r w:rsidRPr="00D84436">
        <w:t xml:space="preserve">Perfectly matched layers </w:t>
      </w:r>
    </w:p>
    <w:p w:rsidR="002076B6" w:rsidRPr="00D84436" w:rsidRDefault="002076B6" w:rsidP="004B618C">
      <w:r w:rsidRPr="00D84436">
        <w:t xml:space="preserve">1 </w:t>
      </w:r>
      <w:r w:rsidR="00D84436">
        <w:t>On</w:t>
      </w:r>
      <w:r w:rsidRPr="00D84436">
        <w:t xml:space="preserve"> the Definitions toolbar, click Perfectly Matched Layer. </w:t>
      </w:r>
    </w:p>
    <w:p w:rsidR="002076B6" w:rsidRPr="00D84436" w:rsidRDefault="002076B6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</w:t>
      </w:r>
      <w:r w:rsidRPr="00722553">
        <w:rPr>
          <w:b/>
        </w:rPr>
        <w:t>Perfectly</w:t>
      </w:r>
      <w:r w:rsidRPr="00D84436">
        <w:t xml:space="preserve"> </w:t>
      </w:r>
      <w:r w:rsidRPr="00722553">
        <w:rPr>
          <w:b/>
        </w:rPr>
        <w:t>Matched</w:t>
      </w:r>
      <w:r w:rsidRPr="00D84436">
        <w:t xml:space="preserve"> </w:t>
      </w:r>
      <w:r w:rsidRPr="00722553">
        <w:rPr>
          <w:b/>
        </w:rPr>
        <w:t>Layer</w:t>
      </w:r>
      <w:r w:rsidRPr="00D84436">
        <w:t xml:space="preserve">, locate the </w:t>
      </w:r>
      <w:r w:rsidRPr="00D84436">
        <w:rPr>
          <w:b/>
        </w:rPr>
        <w:t>Domain Selection</w:t>
      </w:r>
      <w:r w:rsidRPr="00D84436">
        <w:t xml:space="preserve"> section. </w:t>
      </w:r>
    </w:p>
    <w:p w:rsidR="002076B6" w:rsidRPr="00D84436" w:rsidRDefault="002076B6" w:rsidP="004B618C">
      <w:r w:rsidRPr="00D84436">
        <w:t xml:space="preserve">3  From the </w:t>
      </w:r>
      <w:r w:rsidRPr="00D84436">
        <w:rPr>
          <w:b/>
        </w:rPr>
        <w:t>Selection</w:t>
      </w:r>
      <w:r w:rsidRPr="00D84436">
        <w:t xml:space="preserve"> list,</w:t>
      </w:r>
      <w:r w:rsidR="00D84436">
        <w:t xml:space="preserve"> choose</w:t>
      </w:r>
      <w:r w:rsidR="00E95656">
        <w:rPr>
          <w:b/>
        </w:rPr>
        <w:t xml:space="preserve"> Explicit: PML</w:t>
      </w:r>
      <w:r w:rsidR="00D84436">
        <w:t>.</w:t>
      </w:r>
    </w:p>
    <w:p w:rsidR="002076B6" w:rsidRPr="00D84436" w:rsidRDefault="00D84436" w:rsidP="004B618C">
      <w:r>
        <w:t xml:space="preserve">4 Locate the </w:t>
      </w:r>
      <w:r w:rsidRPr="00D84436">
        <w:rPr>
          <w:b/>
        </w:rPr>
        <w:t>Geometry</w:t>
      </w:r>
      <w:r>
        <w:t xml:space="preserve"> section. F</w:t>
      </w:r>
      <w:r w:rsidR="002076B6" w:rsidRPr="00D84436">
        <w:t xml:space="preserve">rom the </w:t>
      </w:r>
      <w:r w:rsidRPr="00D84436">
        <w:rPr>
          <w:b/>
        </w:rPr>
        <w:t>Type</w:t>
      </w:r>
      <w:r w:rsidR="002076B6" w:rsidRPr="00D84436">
        <w:t xml:space="preserve"> list, select </w:t>
      </w:r>
      <w:r w:rsidR="002076B6" w:rsidRPr="00D84436">
        <w:rPr>
          <w:b/>
        </w:rPr>
        <w:t>Spherical</w:t>
      </w:r>
      <w:r>
        <w:t>.</w:t>
      </w:r>
    </w:p>
    <w:p w:rsidR="00D84436" w:rsidRDefault="00D84436" w:rsidP="004B618C">
      <w:r>
        <w:t xml:space="preserve">5 </w:t>
      </w:r>
      <w:r w:rsidR="002076B6" w:rsidRPr="00D84436">
        <w:t xml:space="preserve">Locate the </w:t>
      </w:r>
      <w:r w:rsidR="002076B6" w:rsidRPr="00D84436">
        <w:rPr>
          <w:b/>
        </w:rPr>
        <w:t>Scaling</w:t>
      </w:r>
      <w:r w:rsidR="002076B6" w:rsidRPr="00D84436">
        <w:t xml:space="preserve"> section. From the </w:t>
      </w:r>
      <w:r w:rsidR="002076B6" w:rsidRPr="00D84436">
        <w:rPr>
          <w:b/>
        </w:rPr>
        <w:t>Typical</w:t>
      </w:r>
      <w:r w:rsidR="002076B6" w:rsidRPr="00D84436">
        <w:t xml:space="preserve"> </w:t>
      </w:r>
      <w:r w:rsidR="002076B6" w:rsidRPr="00D84436">
        <w:rPr>
          <w:b/>
        </w:rPr>
        <w:t>wavelength</w:t>
      </w:r>
      <w:r w:rsidR="002076B6" w:rsidRPr="00D84436">
        <w:t xml:space="preserve"> </w:t>
      </w:r>
      <w:r w:rsidR="002076B6" w:rsidRPr="00D84436">
        <w:rPr>
          <w:b/>
        </w:rPr>
        <w:t>from</w:t>
      </w:r>
      <w:r w:rsidR="002076B6" w:rsidRPr="00D84436">
        <w:t xml:space="preserve"> list, choose </w:t>
      </w:r>
      <w:r w:rsidR="002076B6" w:rsidRPr="00D84436">
        <w:rPr>
          <w:b/>
        </w:rPr>
        <w:t>User</w:t>
      </w:r>
      <w:r w:rsidR="002076B6" w:rsidRPr="00D84436">
        <w:t xml:space="preserve"> </w:t>
      </w:r>
      <w:r w:rsidR="002076B6" w:rsidRPr="00D84436">
        <w:rPr>
          <w:b/>
        </w:rPr>
        <w:t>defined</w:t>
      </w:r>
      <w:r w:rsidR="002076B6" w:rsidRPr="00D84436">
        <w:t xml:space="preserve">. </w:t>
      </w:r>
    </w:p>
    <w:p w:rsidR="002076B6" w:rsidRPr="00D84436" w:rsidRDefault="00D84436" w:rsidP="004B618C">
      <w:r>
        <w:lastRenderedPageBreak/>
        <w:t xml:space="preserve">6 </w:t>
      </w:r>
      <w:r w:rsidR="002076B6" w:rsidRPr="00D84436">
        <w:t xml:space="preserve">From Typical wavelength </w:t>
      </w:r>
      <w:r>
        <w:t>text field</w:t>
      </w:r>
      <w:r w:rsidR="002076B6" w:rsidRPr="00D84436">
        <w:t xml:space="preserve">, type </w:t>
      </w:r>
      <w:r w:rsidR="004B618C">
        <w:t>“</w:t>
      </w:r>
      <w:proofErr w:type="spellStart"/>
      <w:r w:rsidR="00895AC8" w:rsidRPr="005E122B">
        <w:t>lambda_pml</w:t>
      </w:r>
      <w:proofErr w:type="spellEnd"/>
      <w:r w:rsidR="004B618C">
        <w:t>”</w:t>
      </w:r>
      <w:r w:rsidR="002076B6" w:rsidRPr="00D84436">
        <w:t>.</w:t>
      </w:r>
    </w:p>
    <w:p w:rsidR="00BB50D7" w:rsidRDefault="002076B6" w:rsidP="004B618C">
      <w:pPr>
        <w:pStyle w:val="Titre4"/>
      </w:pPr>
      <w:r w:rsidRPr="00D84436">
        <w:t xml:space="preserve">Integration 1 (intop1) </w:t>
      </w:r>
    </w:p>
    <w:p w:rsidR="002076B6" w:rsidRPr="00D84436" w:rsidRDefault="002076B6" w:rsidP="004B618C">
      <w:r w:rsidRPr="00D84436">
        <w:t xml:space="preserve">1 On the </w:t>
      </w:r>
      <w:r w:rsidRPr="00D84436">
        <w:rPr>
          <w:b/>
        </w:rPr>
        <w:t>Definitions</w:t>
      </w:r>
      <w:r w:rsidRPr="00D84436">
        <w:t xml:space="preserve"> toolbar, click </w:t>
      </w:r>
      <w:r w:rsidRPr="00D84436">
        <w:rPr>
          <w:b/>
        </w:rPr>
        <w:t>Component</w:t>
      </w:r>
      <w:r w:rsidRPr="00D84436">
        <w:t xml:space="preserve"> </w:t>
      </w:r>
      <w:r w:rsidRPr="00D84436">
        <w:rPr>
          <w:b/>
        </w:rPr>
        <w:t>Couplings</w:t>
      </w:r>
      <w:r w:rsidRPr="00D84436">
        <w:t xml:space="preserve"> and choose </w:t>
      </w:r>
      <w:r w:rsidRPr="00D84436">
        <w:rPr>
          <w:b/>
        </w:rPr>
        <w:t>Integration</w:t>
      </w:r>
      <w:r w:rsidRPr="00D84436">
        <w:t xml:space="preserve">. </w:t>
      </w:r>
    </w:p>
    <w:p w:rsidR="002076B6" w:rsidRPr="00D84436" w:rsidRDefault="002076B6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Integration, type </w:t>
      </w:r>
      <w:proofErr w:type="spellStart"/>
      <w:r w:rsidRPr="00D84436">
        <w:rPr>
          <w:b/>
        </w:rPr>
        <w:t>intAll</w:t>
      </w:r>
      <w:proofErr w:type="spellEnd"/>
      <w:r w:rsidRPr="00D84436">
        <w:t xml:space="preserve"> in the </w:t>
      </w:r>
      <w:r w:rsidRPr="00D84436">
        <w:rPr>
          <w:b/>
        </w:rPr>
        <w:t>Operator</w:t>
      </w:r>
      <w:r w:rsidRPr="00D84436">
        <w:t xml:space="preserve"> </w:t>
      </w:r>
      <w:r w:rsidRPr="00D84436">
        <w:rPr>
          <w:b/>
        </w:rPr>
        <w:t>name</w:t>
      </w:r>
      <w:r w:rsidRPr="00D84436">
        <w:t xml:space="preserve"> text field. </w:t>
      </w:r>
    </w:p>
    <w:p w:rsidR="002076B6" w:rsidRPr="00D84436" w:rsidRDefault="002076B6" w:rsidP="004B618C">
      <w:r w:rsidRPr="00D84436">
        <w:t xml:space="preserve">3 Locate the </w:t>
      </w:r>
      <w:r w:rsidRPr="00D84436">
        <w:rPr>
          <w:b/>
        </w:rPr>
        <w:t>Source</w:t>
      </w:r>
      <w:r w:rsidRPr="00D84436">
        <w:t xml:space="preserve"> </w:t>
      </w:r>
      <w:r w:rsidRPr="00D84436">
        <w:rPr>
          <w:b/>
        </w:rPr>
        <w:t>Selection</w:t>
      </w:r>
      <w:r w:rsidRPr="00D84436">
        <w:t xml:space="preserve"> section. From the </w:t>
      </w:r>
      <w:r w:rsidRPr="00D84436">
        <w:rPr>
          <w:b/>
        </w:rPr>
        <w:t>Selection</w:t>
      </w:r>
      <w:r w:rsidRPr="00D84436">
        <w:t xml:space="preserve"> list, choose </w:t>
      </w:r>
      <w:r w:rsidRPr="00D84436">
        <w:rPr>
          <w:b/>
        </w:rPr>
        <w:t>All</w:t>
      </w:r>
      <w:r w:rsidRPr="00D84436">
        <w:t xml:space="preserve"> </w:t>
      </w:r>
      <w:r w:rsidRPr="00D84436">
        <w:rPr>
          <w:b/>
        </w:rPr>
        <w:t>domains</w:t>
      </w:r>
      <w:r w:rsidRPr="00D84436">
        <w:t>.</w:t>
      </w:r>
    </w:p>
    <w:p w:rsidR="00BB50D7" w:rsidRDefault="002076B6" w:rsidP="004B618C">
      <w:pPr>
        <w:pStyle w:val="Titre4"/>
      </w:pPr>
      <w:r w:rsidRPr="00D84436">
        <w:t xml:space="preserve">Integration 2 (intop2) </w:t>
      </w:r>
    </w:p>
    <w:p w:rsidR="002076B6" w:rsidRPr="00D84436" w:rsidRDefault="002076B6" w:rsidP="004B618C">
      <w:r w:rsidRPr="00D84436">
        <w:t xml:space="preserve">1 On the </w:t>
      </w:r>
      <w:r w:rsidRPr="00D84436">
        <w:rPr>
          <w:b/>
        </w:rPr>
        <w:t>Definitions</w:t>
      </w:r>
      <w:r w:rsidRPr="00D84436">
        <w:t xml:space="preserve"> toolbar, click </w:t>
      </w:r>
      <w:r w:rsidRPr="00D84436">
        <w:rPr>
          <w:b/>
        </w:rPr>
        <w:t>Component</w:t>
      </w:r>
      <w:r w:rsidRPr="00D84436">
        <w:t xml:space="preserve"> </w:t>
      </w:r>
      <w:r w:rsidRPr="00D84436">
        <w:rPr>
          <w:b/>
        </w:rPr>
        <w:t>Couplings</w:t>
      </w:r>
      <w:r w:rsidRPr="00D84436">
        <w:t xml:space="preserve"> and choose </w:t>
      </w:r>
      <w:r w:rsidRPr="00D84436">
        <w:rPr>
          <w:b/>
        </w:rPr>
        <w:t>Integration</w:t>
      </w:r>
      <w:r w:rsidRPr="00D84436">
        <w:t xml:space="preserve">. </w:t>
      </w:r>
    </w:p>
    <w:p w:rsidR="002076B6" w:rsidRPr="00D84436" w:rsidRDefault="002076B6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Integration, type </w:t>
      </w:r>
      <w:proofErr w:type="spellStart"/>
      <w:r w:rsidRPr="00D84436">
        <w:rPr>
          <w:b/>
        </w:rPr>
        <w:t>intMetal</w:t>
      </w:r>
      <w:proofErr w:type="spellEnd"/>
      <w:r w:rsidRPr="00D84436">
        <w:t xml:space="preserve"> in the </w:t>
      </w:r>
      <w:r w:rsidRPr="00D84436">
        <w:rPr>
          <w:b/>
        </w:rPr>
        <w:t>Operator</w:t>
      </w:r>
      <w:r w:rsidRPr="00D84436">
        <w:t xml:space="preserve"> </w:t>
      </w:r>
      <w:r w:rsidRPr="00D84436">
        <w:rPr>
          <w:b/>
        </w:rPr>
        <w:t>name</w:t>
      </w:r>
      <w:r w:rsidRPr="00D84436">
        <w:t xml:space="preserve"> text field. </w:t>
      </w:r>
    </w:p>
    <w:p w:rsidR="002076B6" w:rsidRPr="00D84436" w:rsidRDefault="002076B6" w:rsidP="004B618C">
      <w:r w:rsidRPr="00D84436">
        <w:t xml:space="preserve">3 Locate the Source Selection section. From the Selection list, choose </w:t>
      </w:r>
      <w:r w:rsidR="00E95656" w:rsidRPr="00E95656">
        <w:t>Explicit:</w:t>
      </w:r>
      <w:r w:rsidR="00E95656">
        <w:t xml:space="preserve"> </w:t>
      </w:r>
      <w:r w:rsidR="00E95656" w:rsidRPr="00E95656">
        <w:t>Silver sphere</w:t>
      </w:r>
      <w:r w:rsidR="00E95656">
        <w:t>.</w:t>
      </w:r>
    </w:p>
    <w:p w:rsidR="00BB50D7" w:rsidRDefault="002076B6" w:rsidP="004B618C">
      <w:pPr>
        <w:pStyle w:val="Titre4"/>
      </w:pPr>
      <w:r w:rsidRPr="00D84436">
        <w:t xml:space="preserve">Variables 1 </w:t>
      </w:r>
    </w:p>
    <w:p w:rsidR="002076B6" w:rsidRPr="00D84436" w:rsidRDefault="002076B6" w:rsidP="004B618C">
      <w:r w:rsidRPr="00D84436">
        <w:t xml:space="preserve">1 On the </w:t>
      </w:r>
      <w:r w:rsidRPr="00D84436">
        <w:rPr>
          <w:b/>
        </w:rPr>
        <w:t>Definitions</w:t>
      </w:r>
      <w:r w:rsidRPr="00D84436">
        <w:t xml:space="preserve"> toolbar, click </w:t>
      </w:r>
      <w:r w:rsidRPr="00D84436">
        <w:rPr>
          <w:b/>
        </w:rPr>
        <w:t>Variables</w:t>
      </w:r>
      <w:r w:rsidRPr="00D84436">
        <w:t xml:space="preserve">. </w:t>
      </w:r>
    </w:p>
    <w:p w:rsidR="00D84436" w:rsidRDefault="002076B6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Variables, locate </w:t>
      </w:r>
      <w:r w:rsidR="00D84436" w:rsidRPr="00D84436">
        <w:t xml:space="preserve">the </w:t>
      </w:r>
      <w:r w:rsidR="00D84436" w:rsidRPr="00D84436">
        <w:rPr>
          <w:b/>
        </w:rPr>
        <w:t>Geometric</w:t>
      </w:r>
      <w:r w:rsidR="00D84436" w:rsidRPr="00D84436">
        <w:t xml:space="preserve"> </w:t>
      </w:r>
      <w:r w:rsidR="00D84436" w:rsidRPr="00D84436">
        <w:rPr>
          <w:b/>
        </w:rPr>
        <w:t>Entity</w:t>
      </w:r>
      <w:r w:rsidR="00D84436">
        <w:t xml:space="preserve"> </w:t>
      </w:r>
      <w:r w:rsidR="00D84436" w:rsidRPr="00D84436">
        <w:rPr>
          <w:b/>
        </w:rPr>
        <w:t>Selection</w:t>
      </w:r>
      <w:r w:rsidR="00D84436">
        <w:t xml:space="preserve"> section.</w:t>
      </w:r>
    </w:p>
    <w:p w:rsidR="002076B6" w:rsidRPr="00D84436" w:rsidRDefault="00D84436" w:rsidP="004B618C">
      <w:r>
        <w:t xml:space="preserve">3 </w:t>
      </w:r>
      <w:r w:rsidR="002076B6" w:rsidRPr="00D84436">
        <w:t xml:space="preserve">From the </w:t>
      </w:r>
      <w:r w:rsidR="002076B6" w:rsidRPr="00D84436">
        <w:rPr>
          <w:b/>
        </w:rPr>
        <w:t>Geometric</w:t>
      </w:r>
      <w:r w:rsidR="002076B6" w:rsidRPr="00D84436">
        <w:t xml:space="preserve"> </w:t>
      </w:r>
      <w:r w:rsidR="002076B6" w:rsidRPr="00D84436">
        <w:rPr>
          <w:b/>
        </w:rPr>
        <w:t>entity</w:t>
      </w:r>
      <w:r w:rsidR="002076B6" w:rsidRPr="00D84436">
        <w:t xml:space="preserve"> </w:t>
      </w:r>
      <w:r w:rsidR="002076B6" w:rsidRPr="00D84436">
        <w:rPr>
          <w:b/>
        </w:rPr>
        <w:t>level</w:t>
      </w:r>
      <w:r w:rsidR="002076B6" w:rsidRPr="00D84436">
        <w:t xml:space="preserve"> list, choose </w:t>
      </w:r>
      <w:r w:rsidR="002076B6" w:rsidRPr="00D84436">
        <w:rPr>
          <w:b/>
        </w:rPr>
        <w:t>Domain</w:t>
      </w:r>
      <w:r w:rsidR="002076B6" w:rsidRPr="00D84436">
        <w:t xml:space="preserve">. </w:t>
      </w:r>
    </w:p>
    <w:p w:rsidR="002076B6" w:rsidRPr="00D84436" w:rsidRDefault="002076B6" w:rsidP="004B618C">
      <w:r w:rsidRPr="00D84436">
        <w:t xml:space="preserve">4 From the Selection list, choose </w:t>
      </w:r>
      <w:r w:rsidR="00E95656" w:rsidRPr="00E95656">
        <w:t>Explicit:</w:t>
      </w:r>
      <w:r w:rsidR="00E95656">
        <w:t xml:space="preserve"> </w:t>
      </w:r>
      <w:r w:rsidR="00E95656" w:rsidRPr="00E95656">
        <w:t>Silver sphere</w:t>
      </w:r>
    </w:p>
    <w:p w:rsidR="002076B6" w:rsidRDefault="002076B6" w:rsidP="004B618C">
      <w:r w:rsidRPr="001B1CF8">
        <w:t xml:space="preserve"> 5 Locate the </w:t>
      </w:r>
      <w:r w:rsidRPr="001B1CF8">
        <w:rPr>
          <w:b/>
        </w:rPr>
        <w:t>Variables</w:t>
      </w:r>
      <w:r w:rsidRPr="001B1CF8">
        <w:t xml:space="preserve"> section. In the table, enter the following settings:</w:t>
      </w:r>
    </w:p>
    <w:tbl>
      <w:tblPr>
        <w:tblStyle w:val="Grilledutableau"/>
        <w:tblW w:w="8662" w:type="dxa"/>
        <w:jc w:val="center"/>
        <w:tblInd w:w="356" w:type="dxa"/>
        <w:tblLook w:val="04A0"/>
      </w:tblPr>
      <w:tblGrid>
        <w:gridCol w:w="952"/>
        <w:gridCol w:w="7710"/>
      </w:tblGrid>
      <w:tr w:rsidR="001B1CF8" w:rsidTr="005E122B">
        <w:trPr>
          <w:trHeight w:val="351"/>
          <w:jc w:val="center"/>
        </w:trPr>
        <w:tc>
          <w:tcPr>
            <w:tcW w:w="952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7710" w:type="dxa"/>
          </w:tcPr>
          <w:p w:rsidR="00BB50D7" w:rsidRPr="005E122B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Expression</w:t>
            </w:r>
          </w:p>
        </w:tc>
      </w:tr>
      <w:tr w:rsidR="001B1CF8" w:rsidTr="005E122B">
        <w:trPr>
          <w:jc w:val="center"/>
        </w:trPr>
        <w:tc>
          <w:tcPr>
            <w:tcW w:w="952" w:type="dxa"/>
          </w:tcPr>
          <w:p w:rsidR="00BB50D7" w:rsidRDefault="001B1CF8" w:rsidP="004B618C">
            <w:pPr>
              <w:jc w:val="center"/>
            </w:pPr>
            <w:r>
              <w:t>DP</w:t>
            </w:r>
            <w:r w:rsidR="00E95656">
              <w:t>1</w:t>
            </w:r>
            <w:r>
              <w:t>x</w:t>
            </w:r>
          </w:p>
        </w:tc>
        <w:tc>
          <w:tcPr>
            <w:tcW w:w="7710" w:type="dxa"/>
          </w:tcPr>
          <w:p w:rsidR="00895AC8" w:rsidRDefault="001B1CF8" w:rsidP="005E122B">
            <w:r w:rsidRPr="001B1CF8">
              <w:t>epsilon0_const*(emw.epsilonrxx*P</w:t>
            </w:r>
            <w:r w:rsidR="00E95656">
              <w:t>1</w:t>
            </w:r>
            <w:r w:rsidRPr="001B1CF8">
              <w:t>x+emw.epsilonrxy*P</w:t>
            </w:r>
            <w:r w:rsidR="00E95656">
              <w:t>1</w:t>
            </w:r>
            <w:r w:rsidRPr="001B1CF8">
              <w:t>y+emw.epsilonrxz*P</w:t>
            </w:r>
            <w:r w:rsidR="00E95656">
              <w:t>1</w:t>
            </w:r>
            <w:r w:rsidRPr="001B1CF8">
              <w:t>z)</w:t>
            </w:r>
          </w:p>
        </w:tc>
      </w:tr>
      <w:tr w:rsidR="001B1CF8" w:rsidTr="005E122B">
        <w:trPr>
          <w:jc w:val="center"/>
        </w:trPr>
        <w:tc>
          <w:tcPr>
            <w:tcW w:w="952" w:type="dxa"/>
          </w:tcPr>
          <w:p w:rsidR="00BB50D7" w:rsidRDefault="001B1CF8" w:rsidP="004B618C">
            <w:pPr>
              <w:jc w:val="center"/>
            </w:pPr>
            <w:r w:rsidRPr="001B1CF8">
              <w:t>DP</w:t>
            </w:r>
            <w:r w:rsidR="00E95656">
              <w:t>1</w:t>
            </w:r>
            <w:r w:rsidRPr="001B1CF8">
              <w:t>y</w:t>
            </w:r>
          </w:p>
        </w:tc>
        <w:tc>
          <w:tcPr>
            <w:tcW w:w="7710" w:type="dxa"/>
          </w:tcPr>
          <w:p w:rsidR="00895AC8" w:rsidRDefault="001B1CF8" w:rsidP="005E122B">
            <w:r w:rsidRPr="001B1CF8">
              <w:t>epsilon0_const*(emw.epsilonryx*P</w:t>
            </w:r>
            <w:r w:rsidR="00E95656">
              <w:t>1</w:t>
            </w:r>
            <w:r w:rsidRPr="001B1CF8">
              <w:t>x+emw.epsilonryy*P</w:t>
            </w:r>
            <w:r w:rsidR="00E95656">
              <w:t>1</w:t>
            </w:r>
            <w:r w:rsidRPr="001B1CF8">
              <w:t>y+emw.epsilonryz*P</w:t>
            </w:r>
            <w:r w:rsidR="00E95656">
              <w:t>1</w:t>
            </w:r>
            <w:r w:rsidRPr="001B1CF8">
              <w:t>z)</w:t>
            </w:r>
          </w:p>
        </w:tc>
      </w:tr>
      <w:tr w:rsidR="001B1CF8" w:rsidTr="005E122B">
        <w:trPr>
          <w:trHeight w:val="301"/>
          <w:jc w:val="center"/>
        </w:trPr>
        <w:tc>
          <w:tcPr>
            <w:tcW w:w="952" w:type="dxa"/>
          </w:tcPr>
          <w:p w:rsidR="00BB50D7" w:rsidRDefault="001B1CF8" w:rsidP="004B618C">
            <w:pPr>
              <w:jc w:val="center"/>
            </w:pPr>
            <w:r w:rsidRPr="001B1CF8">
              <w:t>DP</w:t>
            </w:r>
            <w:r w:rsidR="00E95656">
              <w:t>1</w:t>
            </w:r>
            <w:r w:rsidRPr="001B1CF8">
              <w:t>z</w:t>
            </w:r>
          </w:p>
        </w:tc>
        <w:tc>
          <w:tcPr>
            <w:tcW w:w="7710" w:type="dxa"/>
          </w:tcPr>
          <w:p w:rsidR="00895AC8" w:rsidRDefault="001B1CF8" w:rsidP="005E122B">
            <w:r w:rsidRPr="001B1CF8">
              <w:t>epsilon0_const*(emw.epsilonrzx*P</w:t>
            </w:r>
            <w:r w:rsidR="00E95656">
              <w:t>1</w:t>
            </w:r>
            <w:r w:rsidRPr="001B1CF8">
              <w:t>x+emw.epsilonrzy*P</w:t>
            </w:r>
            <w:r w:rsidR="00E95656">
              <w:t>1</w:t>
            </w:r>
            <w:r w:rsidRPr="001B1CF8">
              <w:t>y+emw.epsilonrzz*P</w:t>
            </w:r>
            <w:r w:rsidR="00E95656">
              <w:t>1</w:t>
            </w:r>
            <w:r w:rsidRPr="001B1CF8">
              <w:t>z)</w:t>
            </w:r>
          </w:p>
        </w:tc>
      </w:tr>
    </w:tbl>
    <w:p w:rsidR="00BB50D7" w:rsidRDefault="00276624" w:rsidP="004B618C">
      <w:pPr>
        <w:pStyle w:val="Titre4"/>
      </w:pPr>
      <w:r w:rsidRPr="001B1CF8">
        <w:t>Variables 2</w:t>
      </w:r>
    </w:p>
    <w:p w:rsidR="00276624" w:rsidRPr="001B1CF8" w:rsidRDefault="00276624" w:rsidP="004B618C">
      <w:r w:rsidRPr="001B1CF8">
        <w:t xml:space="preserve">1 On the </w:t>
      </w:r>
      <w:r w:rsidRPr="001B1CF8">
        <w:rPr>
          <w:b/>
        </w:rPr>
        <w:t>Definitions</w:t>
      </w:r>
      <w:r w:rsidRPr="001B1CF8">
        <w:t xml:space="preserve"> toolbar, click </w:t>
      </w:r>
      <w:r w:rsidRPr="001B1CF8">
        <w:rPr>
          <w:b/>
        </w:rPr>
        <w:t>Variables</w:t>
      </w:r>
      <w:r w:rsidRPr="001B1CF8">
        <w:t xml:space="preserve">. </w:t>
      </w:r>
    </w:p>
    <w:p w:rsidR="00276624" w:rsidRDefault="00276624" w:rsidP="004B618C">
      <w:r w:rsidRPr="001B1CF8">
        <w:t xml:space="preserve">2 In the </w:t>
      </w:r>
      <w:r w:rsidRPr="001B1CF8">
        <w:rPr>
          <w:b/>
        </w:rPr>
        <w:t>Settings</w:t>
      </w:r>
      <w:r w:rsidRPr="001B1CF8">
        <w:t xml:space="preserve"> window for Variables</w:t>
      </w:r>
      <w:r w:rsidR="001B1CF8">
        <w:t xml:space="preserve">, </w:t>
      </w:r>
      <w:r w:rsidRPr="001B1CF8">
        <w:t xml:space="preserve">Locate the </w:t>
      </w:r>
      <w:r w:rsidRPr="001B1CF8">
        <w:rPr>
          <w:b/>
        </w:rPr>
        <w:t>Variables</w:t>
      </w:r>
      <w:r w:rsidRPr="001B1CF8">
        <w:t xml:space="preserve"> section. In the table, enter the following settings:</w:t>
      </w:r>
    </w:p>
    <w:tbl>
      <w:tblPr>
        <w:tblStyle w:val="Grilledutableau"/>
        <w:tblW w:w="8599" w:type="dxa"/>
        <w:jc w:val="center"/>
        <w:tblInd w:w="294" w:type="dxa"/>
        <w:tblLayout w:type="fixed"/>
        <w:tblLook w:val="04A0"/>
      </w:tblPr>
      <w:tblGrid>
        <w:gridCol w:w="921"/>
        <w:gridCol w:w="7678"/>
      </w:tblGrid>
      <w:tr w:rsidR="005936A4" w:rsidTr="005E122B">
        <w:trPr>
          <w:trHeight w:val="351"/>
          <w:jc w:val="center"/>
        </w:trPr>
        <w:tc>
          <w:tcPr>
            <w:tcW w:w="921" w:type="dxa"/>
          </w:tcPr>
          <w:p w:rsidR="00895AC8" w:rsidRPr="005E122B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7678" w:type="dxa"/>
          </w:tcPr>
          <w:p w:rsidR="005936A4" w:rsidRPr="005E122B" w:rsidRDefault="00600BCD" w:rsidP="004B618C">
            <w:pPr>
              <w:jc w:val="center"/>
              <w:rPr>
                <w:sz w:val="24"/>
                <w:szCs w:val="24"/>
              </w:rPr>
            </w:pPr>
            <w:r>
              <w:t>Expression</w:t>
            </w:r>
          </w:p>
        </w:tc>
      </w:tr>
      <w:tr w:rsidR="001B1CF8" w:rsidRPr="00A67678" w:rsidTr="005E122B">
        <w:trPr>
          <w:trHeight w:val="594"/>
          <w:jc w:val="center"/>
        </w:trPr>
        <w:tc>
          <w:tcPr>
            <w:tcW w:w="921" w:type="dxa"/>
          </w:tcPr>
          <w:p w:rsidR="00BB50D7" w:rsidRPr="00A67678" w:rsidRDefault="001B1CF8" w:rsidP="004B618C">
            <w:pPr>
              <w:jc w:val="center"/>
            </w:pPr>
            <w:proofErr w:type="spellStart"/>
            <w:r w:rsidRPr="00A67678">
              <w:t>fdisp</w:t>
            </w:r>
            <w:proofErr w:type="spellEnd"/>
          </w:p>
        </w:tc>
        <w:tc>
          <w:tcPr>
            <w:tcW w:w="7678" w:type="dxa"/>
          </w:tcPr>
          <w:p w:rsidR="001B1CF8" w:rsidRPr="005E122B" w:rsidRDefault="00E95656" w:rsidP="00A67678">
            <w:r w:rsidRPr="00A67678">
              <w:t>2*omegap_Ag</w:t>
            </w:r>
            <w:r w:rsidR="001B1CF8" w:rsidRPr="00A67678">
              <w:t>^2/(QNM_omega^2</w:t>
            </w:r>
            <w:r w:rsidR="00600BCD">
              <w:t>-</w:t>
            </w:r>
            <w:r w:rsidRPr="00A67678">
              <w:t>omega0_Ag</w:t>
            </w:r>
            <w:r w:rsidR="001B1CF8" w:rsidRPr="00A67678">
              <w:t>^2</w:t>
            </w:r>
            <w:r w:rsidR="00600BCD">
              <w:t>-</w:t>
            </w:r>
            <w:r w:rsidR="000632A7" w:rsidRPr="00A67678">
              <w:t>j</w:t>
            </w:r>
            <w:r w:rsidRPr="00A67678">
              <w:t>*QNM_omega*gamma_Ag)+QNM_omega*omegap_Ag</w:t>
            </w:r>
            <w:r w:rsidR="001B1CF8" w:rsidRPr="00A67678">
              <w:t>^2*(2*QNM_omega</w:t>
            </w:r>
            <w:r w:rsidR="00600BCD">
              <w:t>-</w:t>
            </w:r>
            <w:r w:rsidR="000632A7" w:rsidRPr="00A67678">
              <w:t>j</w:t>
            </w:r>
            <w:r w:rsidRPr="00A67678">
              <w:t>*gamma_Ag</w:t>
            </w:r>
            <w:r w:rsidR="001B1CF8" w:rsidRPr="00A67678">
              <w:t>)/(QNM_omega^2</w:t>
            </w:r>
            <w:r w:rsidR="00600BCD">
              <w:t>-</w:t>
            </w:r>
            <w:r w:rsidRPr="00A67678">
              <w:t>omega0_Ag</w:t>
            </w:r>
            <w:r w:rsidR="001B1CF8" w:rsidRPr="00A67678">
              <w:t>^2</w:t>
            </w:r>
            <w:r w:rsidR="00600BCD">
              <w:t>-</w:t>
            </w:r>
            <w:r w:rsidR="000632A7" w:rsidRPr="00A67678">
              <w:t>j</w:t>
            </w:r>
            <w:r w:rsidRPr="00A67678">
              <w:t>*QNM_omega*gamma_Ag</w:t>
            </w:r>
            <w:r w:rsidR="001B1CF8" w:rsidRPr="00A67678">
              <w:t>)^2</w:t>
            </w:r>
          </w:p>
        </w:tc>
      </w:tr>
      <w:tr w:rsidR="001B1CF8" w:rsidRPr="00A67678" w:rsidTr="005E122B">
        <w:trPr>
          <w:jc w:val="center"/>
        </w:trPr>
        <w:tc>
          <w:tcPr>
            <w:tcW w:w="921" w:type="dxa"/>
          </w:tcPr>
          <w:p w:rsidR="00BB50D7" w:rsidRPr="00A67678" w:rsidRDefault="001B1CF8" w:rsidP="004B618C">
            <w:pPr>
              <w:jc w:val="center"/>
            </w:pPr>
            <w:r w:rsidRPr="00A67678">
              <w:t>QN</w:t>
            </w:r>
          </w:p>
        </w:tc>
        <w:tc>
          <w:tcPr>
            <w:tcW w:w="7678" w:type="dxa"/>
          </w:tcPr>
          <w:p w:rsidR="001B1CF8" w:rsidRPr="00A67678" w:rsidRDefault="001B1CF8" w:rsidP="00A600C9">
            <w:r w:rsidRPr="00A67678">
              <w:t>2*intAll</w:t>
            </w:r>
            <w:r w:rsidR="00E95656" w:rsidRPr="00A67678">
              <w:t>(</w:t>
            </w:r>
            <w:r w:rsidRPr="00A67678">
              <w:t>(</w:t>
            </w:r>
            <w:r w:rsidR="00E95656" w:rsidRPr="00A67678">
              <w:t>emw.</w:t>
            </w:r>
            <w:r w:rsidRPr="00A67678">
              <w:t>Ex*emw.Dx+</w:t>
            </w:r>
            <w:r w:rsidR="00E95656" w:rsidRPr="00A67678">
              <w:t>emw.</w:t>
            </w:r>
            <w:r w:rsidRPr="00A67678">
              <w:t>Ey*</w:t>
            </w:r>
            <w:r w:rsidR="00E95656" w:rsidRPr="00A67678">
              <w:t>emw.Dy+emw.Ez*emw.Dz)*pml1.detInvT)+i</w:t>
            </w:r>
            <w:r w:rsidR="00A67678" w:rsidRPr="00A67678">
              <w:t>nt</w:t>
            </w:r>
            <w:r w:rsidR="00E95656" w:rsidRPr="00A67678">
              <w:t>Metal((emw.Ex*</w:t>
            </w:r>
            <w:ins w:id="1" w:author="Philippe Lalanne" w:date="2018-06-05T20:08:00Z">
              <w:r w:rsidR="00A600C9">
                <w:t>emw.</w:t>
              </w:r>
            </w:ins>
            <w:r w:rsidR="00E95656" w:rsidRPr="00A67678">
              <w:t>D</w:t>
            </w:r>
            <w:del w:id="2" w:author="Philippe Lalanne" w:date="2018-06-05T20:08:00Z">
              <w:r w:rsidR="00E95656" w:rsidRPr="00A67678" w:rsidDel="00A600C9">
                <w:delText>P1</w:delText>
              </w:r>
            </w:del>
            <w:r w:rsidR="00E95656" w:rsidRPr="00A67678">
              <w:t>x+emw.Ey*</w:t>
            </w:r>
            <w:ins w:id="3" w:author="Philippe Lalanne" w:date="2018-06-05T20:08:00Z">
              <w:r w:rsidR="00A600C9">
                <w:t>emw.</w:t>
              </w:r>
            </w:ins>
            <w:r w:rsidR="00E95656" w:rsidRPr="00A67678">
              <w:t>D</w:t>
            </w:r>
            <w:del w:id="4" w:author="Philippe Lalanne" w:date="2018-06-05T20:08:00Z">
              <w:r w:rsidR="00E95656" w:rsidRPr="00A67678" w:rsidDel="00A600C9">
                <w:delText>P1</w:delText>
              </w:r>
            </w:del>
            <w:r w:rsidR="00E95656" w:rsidRPr="00A67678">
              <w:t>y+emw.Ez*</w:t>
            </w:r>
            <w:ins w:id="5" w:author="Philippe Lalanne" w:date="2018-06-05T20:08:00Z">
              <w:r w:rsidR="00A600C9">
                <w:t>emw.</w:t>
              </w:r>
            </w:ins>
            <w:r w:rsidR="00E95656" w:rsidRPr="00A67678">
              <w:t>D</w:t>
            </w:r>
            <w:del w:id="6" w:author="Philippe Lalanne" w:date="2018-06-05T20:08:00Z">
              <w:r w:rsidR="00E95656" w:rsidRPr="00A67678" w:rsidDel="00A600C9">
                <w:delText>P1</w:delText>
              </w:r>
            </w:del>
            <w:r w:rsidRPr="00A67678">
              <w:t>z)</w:t>
            </w:r>
            <w:r w:rsidR="00E95656" w:rsidRPr="00A67678">
              <w:t>*pml1.detInvT)</w:t>
            </w:r>
            <w:r w:rsidRPr="00A67678">
              <w:t>*fdisp</w:t>
            </w:r>
          </w:p>
        </w:tc>
      </w:tr>
    </w:tbl>
    <w:p w:rsidR="0042048D" w:rsidRDefault="00256D9E" w:rsidP="004B618C">
      <w:r>
        <w:t>QN is used for normalizing the QNM.</w:t>
      </w:r>
    </w:p>
    <w:p w:rsidR="0051338F" w:rsidRPr="000632A7" w:rsidRDefault="0051338F" w:rsidP="004B618C">
      <w:pPr>
        <w:pStyle w:val="Titre3"/>
      </w:pPr>
      <w:r w:rsidRPr="004B618C">
        <w:t>MATERIALS</w:t>
      </w:r>
      <w:r w:rsidRPr="000632A7">
        <w:t xml:space="preserve"> </w:t>
      </w:r>
    </w:p>
    <w:p w:rsidR="0051338F" w:rsidRPr="00041BC5" w:rsidRDefault="0051338F" w:rsidP="004B618C">
      <w:r w:rsidRPr="00041BC5">
        <w:t xml:space="preserve">Assign material properties on the model. </w:t>
      </w:r>
    </w:p>
    <w:p w:rsidR="0051338F" w:rsidRDefault="0051338F" w:rsidP="004B618C">
      <w:pPr>
        <w:pStyle w:val="Titre4"/>
      </w:pPr>
      <w:r w:rsidRPr="00041BC5">
        <w:t xml:space="preserve">Material 1(metal) </w:t>
      </w:r>
    </w:p>
    <w:p w:rsidR="0051338F" w:rsidRDefault="0051338F" w:rsidP="004B618C">
      <w:r w:rsidRPr="00041BC5">
        <w:t>1 In the Model Builder window,</w:t>
      </w:r>
      <w:r>
        <w:t xml:space="preserve"> </w:t>
      </w:r>
      <w:r w:rsidRPr="00041BC5">
        <w:t>under</w:t>
      </w:r>
      <w:r>
        <w:rPr>
          <w:sz w:val="18"/>
          <w:szCs w:val="18"/>
        </w:rPr>
        <w:t xml:space="preserve"> </w:t>
      </w:r>
      <w:r>
        <w:t>Component 1 (comp1)</w:t>
      </w:r>
      <w:r w:rsidRPr="00041BC5">
        <w:t>,</w:t>
      </w:r>
      <w:r>
        <w:rPr>
          <w:rFonts w:ascii="CELCA G+ Gill Sans" w:hAnsi="CELCA G+ Gill Sans" w:cs="CELCA G+ Gill Sans"/>
          <w:bCs/>
          <w:sz w:val="17"/>
          <w:szCs w:val="17"/>
        </w:rPr>
        <w:t xml:space="preserve"> </w:t>
      </w:r>
      <w:r w:rsidRPr="00041BC5">
        <w:t xml:space="preserve"> right-click Materials and choose Blank Material.</w:t>
      </w:r>
    </w:p>
    <w:p w:rsidR="0051338F" w:rsidRDefault="0051338F" w:rsidP="004B618C">
      <w:r w:rsidRPr="00041BC5">
        <w:t xml:space="preserve">2 In the </w:t>
      </w:r>
      <w:r w:rsidRPr="00041BC5">
        <w:rPr>
          <w:b/>
        </w:rPr>
        <w:t>Settings</w:t>
      </w:r>
      <w:r w:rsidRPr="00041BC5">
        <w:t xml:space="preserve"> window for Material, locate the </w:t>
      </w:r>
      <w:r w:rsidRPr="00041BC5">
        <w:rPr>
          <w:b/>
        </w:rPr>
        <w:t>Geometric</w:t>
      </w:r>
      <w:r w:rsidRPr="00041BC5">
        <w:t xml:space="preserve"> </w:t>
      </w:r>
      <w:r w:rsidRPr="00041BC5">
        <w:rPr>
          <w:b/>
        </w:rPr>
        <w:t>Entity</w:t>
      </w:r>
      <w:r w:rsidRPr="00041BC5">
        <w:t xml:space="preserve"> </w:t>
      </w:r>
      <w:r w:rsidRPr="00041BC5">
        <w:rPr>
          <w:b/>
        </w:rPr>
        <w:t>Selection</w:t>
      </w:r>
      <w:r w:rsidRPr="00041BC5">
        <w:t xml:space="preserve"> section. </w:t>
      </w:r>
    </w:p>
    <w:p w:rsidR="0051338F" w:rsidRPr="00041BC5" w:rsidRDefault="0051338F" w:rsidP="004B618C">
      <w:r w:rsidRPr="00041BC5">
        <w:lastRenderedPageBreak/>
        <w:t xml:space="preserve">3 From the </w:t>
      </w:r>
      <w:r w:rsidRPr="00041BC5">
        <w:rPr>
          <w:b/>
        </w:rPr>
        <w:t>Geometric</w:t>
      </w:r>
      <w:r w:rsidRPr="00041BC5">
        <w:t xml:space="preserve"> </w:t>
      </w:r>
      <w:r w:rsidRPr="00041BC5">
        <w:rPr>
          <w:b/>
        </w:rPr>
        <w:t>entity</w:t>
      </w:r>
      <w:r w:rsidRPr="00041BC5">
        <w:t xml:space="preserve"> </w:t>
      </w:r>
      <w:r w:rsidRPr="00041BC5">
        <w:rPr>
          <w:b/>
        </w:rPr>
        <w:t>level</w:t>
      </w:r>
      <w:r w:rsidRPr="00041BC5">
        <w:t xml:space="preserve"> list, choose </w:t>
      </w:r>
      <w:r w:rsidRPr="00041BC5">
        <w:rPr>
          <w:b/>
        </w:rPr>
        <w:t>Domain</w:t>
      </w:r>
      <w:r w:rsidRPr="00041BC5">
        <w:t xml:space="preserve">. </w:t>
      </w:r>
    </w:p>
    <w:p w:rsidR="0051338F" w:rsidRPr="00E95656" w:rsidRDefault="0051338F" w:rsidP="004B618C">
      <w:pPr>
        <w:rPr>
          <w:b/>
        </w:rPr>
      </w:pPr>
      <w:r w:rsidRPr="00041BC5">
        <w:t xml:space="preserve">4 From the Selection list, select </w:t>
      </w:r>
      <w:r w:rsidR="00E95656" w:rsidRPr="00E95656">
        <w:rPr>
          <w:b/>
        </w:rPr>
        <w:t>Explicit: Silver sphere</w:t>
      </w:r>
    </w:p>
    <w:p w:rsidR="0051338F" w:rsidRDefault="0051338F" w:rsidP="004B618C">
      <w:r w:rsidRPr="00041BC5">
        <w:t xml:space="preserve">5 Locate the </w:t>
      </w:r>
      <w:r w:rsidRPr="00041BC5">
        <w:rPr>
          <w:b/>
        </w:rPr>
        <w:t>Material Contents</w:t>
      </w:r>
      <w:r w:rsidRPr="00041BC5">
        <w:t xml:space="preserve"> section. In the table, enter the following settings: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51338F" w:rsidTr="00E95656">
        <w:tc>
          <w:tcPr>
            <w:tcW w:w="2365" w:type="dxa"/>
          </w:tcPr>
          <w:p w:rsidR="0051338F" w:rsidRPr="005E122B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Property</w:t>
            </w:r>
          </w:p>
        </w:tc>
        <w:tc>
          <w:tcPr>
            <w:tcW w:w="2410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3118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Value</w:t>
            </w:r>
          </w:p>
        </w:tc>
      </w:tr>
      <w:tr w:rsidR="0051338F" w:rsidTr="00E95656">
        <w:tc>
          <w:tcPr>
            <w:tcW w:w="2365" w:type="dxa"/>
          </w:tcPr>
          <w:p w:rsidR="0051338F" w:rsidRPr="00A67678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Relative permittivity</w:t>
            </w:r>
          </w:p>
        </w:tc>
        <w:tc>
          <w:tcPr>
            <w:tcW w:w="2410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epsilonr</w:t>
            </w:r>
            <w:proofErr w:type="spellEnd"/>
          </w:p>
        </w:tc>
        <w:tc>
          <w:tcPr>
            <w:tcW w:w="3118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epsiloninf_Ag</w:t>
            </w:r>
            <w:proofErr w:type="spellEnd"/>
          </w:p>
        </w:tc>
      </w:tr>
      <w:tr w:rsidR="0051338F" w:rsidTr="00E95656">
        <w:tc>
          <w:tcPr>
            <w:tcW w:w="2365" w:type="dxa"/>
          </w:tcPr>
          <w:p w:rsidR="0051338F" w:rsidRPr="00A67678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Relative permeability</w:t>
            </w:r>
          </w:p>
        </w:tc>
        <w:tc>
          <w:tcPr>
            <w:tcW w:w="2410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mur</w:t>
            </w:r>
            <w:proofErr w:type="spellEnd"/>
          </w:p>
        </w:tc>
        <w:tc>
          <w:tcPr>
            <w:tcW w:w="3118" w:type="dxa"/>
          </w:tcPr>
          <w:p w:rsidR="00895AC8" w:rsidRDefault="00600BCD" w:rsidP="005E122B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51338F" w:rsidTr="00E95656">
        <w:trPr>
          <w:trHeight w:val="301"/>
        </w:trPr>
        <w:tc>
          <w:tcPr>
            <w:tcW w:w="2365" w:type="dxa"/>
          </w:tcPr>
          <w:p w:rsidR="0051338F" w:rsidRPr="00A67678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Electrical conductivity</w:t>
            </w:r>
          </w:p>
        </w:tc>
        <w:tc>
          <w:tcPr>
            <w:tcW w:w="2410" w:type="dxa"/>
          </w:tcPr>
          <w:p w:rsidR="0051338F" w:rsidRPr="00A67678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sigma</w:t>
            </w:r>
          </w:p>
        </w:tc>
        <w:tc>
          <w:tcPr>
            <w:tcW w:w="3118" w:type="dxa"/>
          </w:tcPr>
          <w:p w:rsidR="0051338F" w:rsidRPr="00A67678" w:rsidRDefault="00600BCD" w:rsidP="00A67678">
            <w:pPr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895AC8" w:rsidRDefault="0051338F" w:rsidP="005E122B">
      <w:pPr>
        <w:spacing w:before="120"/>
      </w:pPr>
      <w:r w:rsidRPr="00041BC5">
        <w:t>Note</w:t>
      </w:r>
      <w:r w:rsidR="00C0703A">
        <w:t>:</w:t>
      </w:r>
      <w:r w:rsidRPr="00041BC5">
        <w:t xml:space="preserve"> the relative permittivity of metals here only includes the non-dispersive part,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∞,Ag</m:t>
            </m:r>
          </m:sub>
        </m:sSub>
      </m:oMath>
      <w:r w:rsidR="00A67678">
        <w:t xml:space="preserve">; </w:t>
      </w:r>
      <w:r>
        <w:t>the dispersive part is captured by the introduced auxiliary fields.</w:t>
      </w:r>
    </w:p>
    <w:p w:rsidR="0051338F" w:rsidRDefault="0051338F" w:rsidP="004B618C">
      <w:pPr>
        <w:pStyle w:val="Titre4"/>
      </w:pPr>
      <w:r w:rsidRPr="00041BC5">
        <w:t>Material 2(background, including PML)</w:t>
      </w:r>
    </w:p>
    <w:p w:rsidR="0051338F" w:rsidRPr="00041BC5" w:rsidRDefault="0051338F" w:rsidP="004B618C">
      <w:r w:rsidRPr="00041BC5">
        <w:t xml:space="preserve"> 1 In the </w:t>
      </w:r>
      <w:r w:rsidRPr="00041BC5">
        <w:rPr>
          <w:b/>
        </w:rPr>
        <w:t>Model Builder</w:t>
      </w:r>
      <w:r w:rsidRPr="00041BC5">
        <w:t xml:space="preserve"> window, right-click </w:t>
      </w:r>
      <w:r w:rsidRPr="00041BC5">
        <w:rPr>
          <w:b/>
        </w:rPr>
        <w:t>Materials</w:t>
      </w:r>
      <w:r w:rsidRPr="00041BC5">
        <w:t xml:space="preserve"> and choose </w:t>
      </w:r>
      <w:r w:rsidRPr="00041BC5">
        <w:rPr>
          <w:b/>
        </w:rPr>
        <w:t>Blank Material</w:t>
      </w:r>
      <w:r w:rsidRPr="00041BC5">
        <w:t>.</w:t>
      </w:r>
    </w:p>
    <w:p w:rsidR="0051338F" w:rsidRDefault="0051338F" w:rsidP="004B618C">
      <w:r w:rsidRPr="00041BC5">
        <w:t xml:space="preserve"> 2 In the </w:t>
      </w:r>
      <w:r w:rsidRPr="00041BC5">
        <w:rPr>
          <w:b/>
        </w:rPr>
        <w:t>Settings</w:t>
      </w:r>
      <w:r w:rsidRPr="00041BC5">
        <w:t xml:space="preserve"> window for Material, locate the </w:t>
      </w:r>
      <w:r w:rsidRPr="00041BC5">
        <w:rPr>
          <w:b/>
        </w:rPr>
        <w:t>Geometric Entity Selection</w:t>
      </w:r>
      <w:r w:rsidRPr="00041BC5">
        <w:t xml:space="preserve"> section. </w:t>
      </w:r>
    </w:p>
    <w:p w:rsidR="0051338F" w:rsidRPr="00041BC5" w:rsidRDefault="0051338F" w:rsidP="004B618C">
      <w:r w:rsidRPr="00041BC5">
        <w:t xml:space="preserve">3 From the Geometric entity level list, choose Domain. </w:t>
      </w:r>
    </w:p>
    <w:p w:rsidR="00E95656" w:rsidRDefault="0051338F" w:rsidP="004B618C">
      <w:pPr>
        <w:rPr>
          <w:lang w:val="en-US"/>
        </w:rPr>
      </w:pPr>
      <w:r w:rsidRPr="00041BC5">
        <w:t xml:space="preserve">4 From the Selection list, </w:t>
      </w:r>
      <w:r w:rsidR="00E95656">
        <w:t xml:space="preserve">choose </w:t>
      </w:r>
      <w:r w:rsidR="00895AC8" w:rsidRPr="005E122B">
        <w:rPr>
          <w:b/>
        </w:rPr>
        <w:t xml:space="preserve">Explicit: </w:t>
      </w:r>
      <w:r w:rsidR="00895AC8" w:rsidRPr="005E122B">
        <w:rPr>
          <w:b/>
          <w:lang w:val="en-US"/>
        </w:rPr>
        <w:t>Air background and its attached PML</w:t>
      </w:r>
      <w:r w:rsidR="00E95656">
        <w:rPr>
          <w:lang w:val="en-US"/>
        </w:rPr>
        <w:t>.</w:t>
      </w:r>
    </w:p>
    <w:p w:rsidR="0051338F" w:rsidRPr="00041BC5" w:rsidRDefault="0051338F" w:rsidP="004B618C">
      <w:r w:rsidRPr="00041BC5">
        <w:t>5 Locate the Material Contents section. In the table, enter the following settings: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2365"/>
        <w:gridCol w:w="2410"/>
        <w:gridCol w:w="3118"/>
      </w:tblGrid>
      <w:tr w:rsidR="00A67678" w:rsidTr="00A67678">
        <w:tc>
          <w:tcPr>
            <w:tcW w:w="2365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Property</w:t>
            </w:r>
          </w:p>
        </w:tc>
        <w:tc>
          <w:tcPr>
            <w:tcW w:w="2410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Value</w:t>
            </w:r>
          </w:p>
        </w:tc>
      </w:tr>
      <w:tr w:rsidR="00A67678" w:rsidTr="00A67678">
        <w:tc>
          <w:tcPr>
            <w:tcW w:w="2365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Relative permittivity</w:t>
            </w:r>
          </w:p>
        </w:tc>
        <w:tc>
          <w:tcPr>
            <w:tcW w:w="2410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proofErr w:type="spellStart"/>
            <w:r w:rsidRPr="00ED26CA">
              <w:rPr>
                <w:sz w:val="24"/>
                <w:szCs w:val="24"/>
              </w:rPr>
              <w:t>epsilonr</w:t>
            </w:r>
            <w:proofErr w:type="spellEnd"/>
          </w:p>
        </w:tc>
        <w:tc>
          <w:tcPr>
            <w:tcW w:w="3118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proofErr w:type="spellStart"/>
            <w:r w:rsidRPr="00ED26CA">
              <w:rPr>
                <w:sz w:val="24"/>
                <w:szCs w:val="24"/>
              </w:rPr>
              <w:t>epsilonb</w:t>
            </w:r>
            <w:proofErr w:type="spellEnd"/>
          </w:p>
        </w:tc>
      </w:tr>
      <w:tr w:rsidR="00A67678" w:rsidTr="00A67678">
        <w:tc>
          <w:tcPr>
            <w:tcW w:w="2365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Relative permeability</w:t>
            </w:r>
          </w:p>
        </w:tc>
        <w:tc>
          <w:tcPr>
            <w:tcW w:w="2410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proofErr w:type="spellStart"/>
            <w:r w:rsidRPr="00ED26CA">
              <w:rPr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3118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1</w:t>
            </w:r>
          </w:p>
        </w:tc>
      </w:tr>
      <w:tr w:rsidR="00A67678" w:rsidTr="00A67678">
        <w:trPr>
          <w:trHeight w:val="301"/>
        </w:trPr>
        <w:tc>
          <w:tcPr>
            <w:tcW w:w="2365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Electrical conductivity</w:t>
            </w:r>
          </w:p>
        </w:tc>
        <w:tc>
          <w:tcPr>
            <w:tcW w:w="2410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sigma</w:t>
            </w:r>
          </w:p>
        </w:tc>
        <w:tc>
          <w:tcPr>
            <w:tcW w:w="3118" w:type="dxa"/>
          </w:tcPr>
          <w:p w:rsidR="00A67678" w:rsidRPr="00ED26CA" w:rsidRDefault="00A67678" w:rsidP="00ED26CA">
            <w:pPr>
              <w:jc w:val="center"/>
              <w:rPr>
                <w:sz w:val="24"/>
                <w:szCs w:val="24"/>
              </w:rPr>
            </w:pPr>
            <w:r w:rsidRPr="00ED26CA">
              <w:rPr>
                <w:sz w:val="24"/>
                <w:szCs w:val="24"/>
              </w:rPr>
              <w:t>0</w:t>
            </w:r>
          </w:p>
        </w:tc>
      </w:tr>
    </w:tbl>
    <w:p w:rsidR="0042048D" w:rsidRPr="000632A7" w:rsidRDefault="0042048D" w:rsidP="004B618C">
      <w:pPr>
        <w:pStyle w:val="Titre3"/>
      </w:pPr>
      <w:r w:rsidRPr="000632A7">
        <w:t>MESHES 1</w:t>
      </w:r>
    </w:p>
    <w:p w:rsidR="0042048D" w:rsidRDefault="0042048D" w:rsidP="004B618C">
      <w:r w:rsidRPr="0042048D">
        <w:t xml:space="preserve">According to the </w:t>
      </w:r>
      <w:r>
        <w:t>technical suggestion fro</w:t>
      </w:r>
      <w:r w:rsidRPr="0042048D">
        <w:rPr>
          <w:lang w:val="en-US"/>
        </w:rPr>
        <w:t xml:space="preserve">m COMSOL Multiphysics, </w:t>
      </w:r>
      <w:r w:rsidR="005936A4">
        <w:rPr>
          <w:lang w:val="en-US"/>
        </w:rPr>
        <w:t xml:space="preserve">it is recommended to define </w:t>
      </w:r>
      <w:r w:rsidRPr="0042048D">
        <w:rPr>
          <w:lang w:val="en-US"/>
        </w:rPr>
        <w:t xml:space="preserve">PMLs </w:t>
      </w:r>
      <w:r w:rsidR="005936A4">
        <w:rPr>
          <w:lang w:val="en-US"/>
        </w:rPr>
        <w:t>with</w:t>
      </w:r>
      <w:r w:rsidRPr="0042048D">
        <w:t xml:space="preserve"> a swept mesh with at least five elements across.</w:t>
      </w:r>
      <w:r>
        <w:t xml:space="preserve"> Moreover, from many numerical tests, we find that it is better to</w:t>
      </w:r>
      <w:r w:rsidR="000B3B9D">
        <w:t xml:space="preserve"> also</w:t>
      </w:r>
      <w:r>
        <w:t xml:space="preserve"> use a swept mesh across</w:t>
      </w:r>
      <w:r w:rsidR="005936A4">
        <w:t xml:space="preserve"> the</w:t>
      </w:r>
      <w:r>
        <w:t xml:space="preserve"> thin background layer attached t</w:t>
      </w:r>
      <w:r w:rsidR="00E95656">
        <w:t xml:space="preserve">o the plasmonic </w:t>
      </w:r>
      <w:proofErr w:type="spellStart"/>
      <w:r w:rsidR="000B3B9D">
        <w:t>nanosphere</w:t>
      </w:r>
      <w:proofErr w:type="spellEnd"/>
      <w:r w:rsidR="00E95656">
        <w:t>, if one wishes to compute high-order plasmonic modes more accurately.</w:t>
      </w:r>
    </w:p>
    <w:p w:rsidR="00BB50D7" w:rsidRDefault="0042048D" w:rsidP="004B618C">
      <w:pPr>
        <w:pStyle w:val="Titre4"/>
      </w:pPr>
      <w:r>
        <w:t>Metal</w:t>
      </w:r>
    </w:p>
    <w:p w:rsidR="0042048D" w:rsidRDefault="0042048D" w:rsidP="004B618C">
      <w:r w:rsidRPr="0042048D">
        <w:t xml:space="preserve">1 In the </w:t>
      </w:r>
      <w:r w:rsidRPr="0042048D">
        <w:rPr>
          <w:b/>
        </w:rPr>
        <w:t>Model</w:t>
      </w:r>
      <w:r w:rsidRPr="0042048D">
        <w:t xml:space="preserve"> </w:t>
      </w:r>
      <w:r w:rsidRPr="0042048D">
        <w:rPr>
          <w:b/>
        </w:rPr>
        <w:t>Builder</w:t>
      </w:r>
      <w:r w:rsidRPr="0042048D">
        <w:t xml:space="preserve"> window, under </w:t>
      </w:r>
      <w:r w:rsidRPr="0042048D">
        <w:rPr>
          <w:b/>
        </w:rPr>
        <w:t>Component</w:t>
      </w:r>
      <w:r w:rsidRPr="0042048D">
        <w:t xml:space="preserve"> </w:t>
      </w:r>
      <w:r w:rsidRPr="0042048D">
        <w:rPr>
          <w:b/>
        </w:rPr>
        <w:t>1</w:t>
      </w:r>
      <w:r w:rsidRPr="0042048D">
        <w:t xml:space="preserve"> (comp1) right-click </w:t>
      </w:r>
      <w:r w:rsidRPr="0042048D">
        <w:rPr>
          <w:b/>
        </w:rPr>
        <w:t>Mesh 1</w:t>
      </w:r>
      <w:r w:rsidRPr="0042048D">
        <w:t xml:space="preserve"> and choose </w:t>
      </w:r>
      <w:r w:rsidRPr="0042048D">
        <w:rPr>
          <w:b/>
        </w:rPr>
        <w:t>Free</w:t>
      </w:r>
      <w:r w:rsidRPr="0042048D">
        <w:t xml:space="preserve"> </w:t>
      </w:r>
      <w:r w:rsidRPr="0042048D">
        <w:rPr>
          <w:b/>
        </w:rPr>
        <w:t>Tetrahedral</w:t>
      </w:r>
      <w:r>
        <w:t xml:space="preserve">. </w:t>
      </w:r>
    </w:p>
    <w:p w:rsidR="0042048D" w:rsidRPr="0042048D" w:rsidRDefault="0042048D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</w:t>
      </w:r>
      <w:r w:rsidRPr="0042048D">
        <w:rPr>
          <w:b/>
        </w:rPr>
        <w:t>Tetrahedral Free 1</w:t>
      </w:r>
      <w:r>
        <w:t xml:space="preserve">, </w:t>
      </w:r>
      <w:r w:rsidRPr="00D84436">
        <w:t xml:space="preserve"> locate the </w:t>
      </w:r>
      <w:r>
        <w:rPr>
          <w:b/>
        </w:rPr>
        <w:t>Domain</w:t>
      </w:r>
      <w:r>
        <w:t xml:space="preserve"> </w:t>
      </w:r>
      <w:r w:rsidRPr="00D84436">
        <w:rPr>
          <w:b/>
        </w:rPr>
        <w:t>Selection</w:t>
      </w:r>
      <w:r>
        <w:t xml:space="preserve"> section.</w:t>
      </w:r>
    </w:p>
    <w:p w:rsidR="0042048D" w:rsidRPr="00D84436" w:rsidRDefault="0042048D" w:rsidP="004B618C">
      <w:r>
        <w:t xml:space="preserve">3 </w:t>
      </w:r>
      <w:r w:rsidRPr="00D84436">
        <w:t xml:space="preserve">From the </w:t>
      </w:r>
      <w:r w:rsidRPr="00D84436">
        <w:rPr>
          <w:b/>
        </w:rPr>
        <w:t>Geometric</w:t>
      </w:r>
      <w:r w:rsidRPr="00D84436">
        <w:t xml:space="preserve"> </w:t>
      </w:r>
      <w:r w:rsidRPr="00D84436">
        <w:rPr>
          <w:b/>
        </w:rPr>
        <w:t>entity</w:t>
      </w:r>
      <w:r w:rsidRPr="00D84436">
        <w:t xml:space="preserve"> </w:t>
      </w:r>
      <w:r w:rsidRPr="00D84436">
        <w:rPr>
          <w:b/>
        </w:rPr>
        <w:t>level</w:t>
      </w:r>
      <w:r w:rsidRPr="00D84436">
        <w:t xml:space="preserve"> list, choose </w:t>
      </w:r>
      <w:r w:rsidRPr="00D84436">
        <w:rPr>
          <w:b/>
        </w:rPr>
        <w:t>Domain</w:t>
      </w:r>
      <w:r w:rsidRPr="00D84436">
        <w:t xml:space="preserve">. </w:t>
      </w:r>
    </w:p>
    <w:p w:rsidR="0042048D" w:rsidRPr="00D84436" w:rsidRDefault="0042048D" w:rsidP="004B618C">
      <w:r w:rsidRPr="00D84436">
        <w:t xml:space="preserve">4 From the Selection list, choose </w:t>
      </w:r>
      <w:r w:rsidR="00E95656">
        <w:t>Explicit: Silver sphere.</w:t>
      </w:r>
    </w:p>
    <w:p w:rsidR="0042048D" w:rsidRDefault="0042048D" w:rsidP="004B618C">
      <w:r>
        <w:t xml:space="preserve">5 Right-click </w:t>
      </w:r>
      <w:r w:rsidRPr="0042048D">
        <w:rPr>
          <w:b/>
        </w:rPr>
        <w:t>Free Tetrahedral 1</w:t>
      </w:r>
      <w:r>
        <w:rPr>
          <w:b/>
        </w:rPr>
        <w:t xml:space="preserve">, </w:t>
      </w:r>
      <w:r w:rsidRPr="0042048D">
        <w:t>select</w:t>
      </w:r>
      <w:r>
        <w:rPr>
          <w:b/>
          <w:i/>
        </w:rPr>
        <w:t xml:space="preserve">  </w:t>
      </w:r>
      <w:r>
        <w:rPr>
          <w:b/>
        </w:rPr>
        <w:t xml:space="preserve">Size </w:t>
      </w:r>
      <w:r>
        <w:t>option.</w:t>
      </w:r>
    </w:p>
    <w:p w:rsidR="0042048D" w:rsidRDefault="0042048D" w:rsidP="004B618C">
      <w:r>
        <w:t xml:space="preserve">6  Locate </w:t>
      </w:r>
      <w:r>
        <w:rPr>
          <w:b/>
        </w:rPr>
        <w:t>E</w:t>
      </w:r>
      <w:r w:rsidRPr="0042048D">
        <w:rPr>
          <w:b/>
        </w:rPr>
        <w:t>lement</w:t>
      </w:r>
      <w:r>
        <w:t xml:space="preserve"> </w:t>
      </w:r>
      <w:r>
        <w:rPr>
          <w:b/>
        </w:rPr>
        <w:t>S</w:t>
      </w:r>
      <w:r w:rsidRPr="0042048D">
        <w:rPr>
          <w:b/>
        </w:rPr>
        <w:t>ize</w:t>
      </w:r>
      <w:r>
        <w:t xml:space="preserve"> section, select </w:t>
      </w:r>
      <w:r w:rsidRPr="0042048D">
        <w:rPr>
          <w:b/>
        </w:rPr>
        <w:t>Custom</w:t>
      </w:r>
      <w:r>
        <w:t xml:space="preserve"> option. </w:t>
      </w:r>
    </w:p>
    <w:p w:rsidR="0042048D" w:rsidRDefault="0042048D" w:rsidP="004B618C">
      <w:r>
        <w:t xml:space="preserve">7 Locate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</w:t>
      </w:r>
      <w:r w:rsidRPr="0042048D">
        <w:rPr>
          <w:b/>
        </w:rPr>
        <w:t>Parameters</w:t>
      </w:r>
      <w:r>
        <w:t xml:space="preserve"> section. In the </w:t>
      </w:r>
      <w:r w:rsidRPr="0042048D">
        <w:rPr>
          <w:b/>
        </w:rPr>
        <w:t>Maximum</w:t>
      </w:r>
      <w:r>
        <w:t xml:space="preserve">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text field,  type </w:t>
      </w:r>
      <w:r w:rsidR="000B3B9D">
        <w:t>“</w:t>
      </w:r>
      <w:r w:rsidR="00895AC8" w:rsidRPr="005E122B">
        <w:t>r0/3</w:t>
      </w:r>
      <w:r w:rsidR="000B3B9D">
        <w:t>”</w:t>
      </w:r>
      <w:r>
        <w:t>.</w:t>
      </w:r>
      <w:r w:rsidRPr="0042048D">
        <w:t xml:space="preserve"> </w:t>
      </w:r>
      <w:r>
        <w:t xml:space="preserve"> In the </w:t>
      </w:r>
      <w:r>
        <w:rPr>
          <w:b/>
        </w:rPr>
        <w:t>Minimum</w:t>
      </w:r>
      <w:r>
        <w:t xml:space="preserve">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text field,  type </w:t>
      </w:r>
      <w:r w:rsidR="000B3B9D">
        <w:t>“</w:t>
      </w:r>
      <w:r w:rsidR="00895AC8" w:rsidRPr="005E122B">
        <w:t>r0/6</w:t>
      </w:r>
      <w:r w:rsidR="000B3B9D">
        <w:t>”</w:t>
      </w:r>
      <w:r w:rsidRPr="000B3B9D">
        <w:t>.</w:t>
      </w:r>
    </w:p>
    <w:p w:rsidR="0042048D" w:rsidRDefault="0042048D" w:rsidP="004B618C">
      <w:pPr>
        <w:pStyle w:val="Titre4"/>
      </w:pPr>
      <w:r w:rsidRPr="0042048D">
        <w:t>Thin-layer background</w:t>
      </w:r>
    </w:p>
    <w:p w:rsidR="0042048D" w:rsidRDefault="0042048D" w:rsidP="004B618C">
      <w:pPr>
        <w:rPr>
          <w:b/>
        </w:rPr>
      </w:pPr>
      <w:r w:rsidRPr="0042048D">
        <w:t xml:space="preserve">1 In the </w:t>
      </w:r>
      <w:r w:rsidRPr="0042048D">
        <w:rPr>
          <w:b/>
        </w:rPr>
        <w:t>Model</w:t>
      </w:r>
      <w:r w:rsidRPr="0042048D">
        <w:t xml:space="preserve"> </w:t>
      </w:r>
      <w:r w:rsidRPr="0042048D">
        <w:rPr>
          <w:b/>
        </w:rPr>
        <w:t>Builder</w:t>
      </w:r>
      <w:r w:rsidRPr="0042048D">
        <w:t xml:space="preserve"> window, under </w:t>
      </w:r>
      <w:r w:rsidRPr="0042048D">
        <w:rPr>
          <w:b/>
        </w:rPr>
        <w:t>Component</w:t>
      </w:r>
      <w:r w:rsidRPr="0042048D">
        <w:t xml:space="preserve"> </w:t>
      </w:r>
      <w:r w:rsidRPr="0042048D">
        <w:rPr>
          <w:b/>
        </w:rPr>
        <w:t>1</w:t>
      </w:r>
      <w:r w:rsidRPr="0042048D">
        <w:t xml:space="preserve"> (comp1) right-click </w:t>
      </w:r>
      <w:r w:rsidRPr="0042048D">
        <w:rPr>
          <w:b/>
        </w:rPr>
        <w:t>Mesh 1</w:t>
      </w:r>
      <w:r w:rsidRPr="0042048D">
        <w:t xml:space="preserve"> and choose </w:t>
      </w:r>
      <w:r>
        <w:rPr>
          <w:b/>
        </w:rPr>
        <w:t>Swept</w:t>
      </w:r>
    </w:p>
    <w:p w:rsidR="0042048D" w:rsidRDefault="0042048D" w:rsidP="004B618C">
      <w:r w:rsidRPr="00D84436">
        <w:lastRenderedPageBreak/>
        <w:t xml:space="preserve">2 In the </w:t>
      </w:r>
      <w:r w:rsidRPr="00D84436">
        <w:rPr>
          <w:b/>
        </w:rPr>
        <w:t>Settings</w:t>
      </w:r>
      <w:r w:rsidRPr="00D84436">
        <w:t xml:space="preserve"> window for </w:t>
      </w:r>
      <w:r>
        <w:rPr>
          <w:b/>
        </w:rPr>
        <w:t>Swept</w:t>
      </w:r>
      <w:r w:rsidRPr="0042048D">
        <w:rPr>
          <w:b/>
        </w:rPr>
        <w:t xml:space="preserve"> </w:t>
      </w:r>
      <w:r>
        <w:rPr>
          <w:b/>
        </w:rPr>
        <w:t xml:space="preserve"> </w:t>
      </w:r>
      <w:r w:rsidRPr="0042048D">
        <w:rPr>
          <w:b/>
        </w:rPr>
        <w:t>1</w:t>
      </w:r>
      <w:r>
        <w:t xml:space="preserve">, </w:t>
      </w:r>
      <w:r w:rsidRPr="00D84436">
        <w:t xml:space="preserve"> locate the </w:t>
      </w:r>
      <w:r>
        <w:rPr>
          <w:b/>
        </w:rPr>
        <w:t>Domain</w:t>
      </w:r>
      <w:r>
        <w:t xml:space="preserve"> </w:t>
      </w:r>
      <w:r w:rsidRPr="00D84436">
        <w:rPr>
          <w:b/>
        </w:rPr>
        <w:t>Selection</w:t>
      </w:r>
      <w:r>
        <w:t xml:space="preserve"> section.</w:t>
      </w:r>
    </w:p>
    <w:p w:rsidR="0042048D" w:rsidRPr="00D84436" w:rsidRDefault="0042048D" w:rsidP="004B618C">
      <w:r>
        <w:t xml:space="preserve">3 </w:t>
      </w:r>
      <w:r w:rsidRPr="00D84436">
        <w:t xml:space="preserve">From the </w:t>
      </w:r>
      <w:r w:rsidRPr="00D84436">
        <w:rPr>
          <w:b/>
        </w:rPr>
        <w:t>Geometric</w:t>
      </w:r>
      <w:r w:rsidRPr="00D84436">
        <w:t xml:space="preserve"> </w:t>
      </w:r>
      <w:r w:rsidRPr="00D84436">
        <w:rPr>
          <w:b/>
        </w:rPr>
        <w:t>entity</w:t>
      </w:r>
      <w:r w:rsidRPr="00D84436">
        <w:t xml:space="preserve"> </w:t>
      </w:r>
      <w:r w:rsidRPr="00D84436">
        <w:rPr>
          <w:b/>
        </w:rPr>
        <w:t>level</w:t>
      </w:r>
      <w:r w:rsidRPr="00D84436">
        <w:t xml:space="preserve"> list, choose </w:t>
      </w:r>
      <w:r w:rsidRPr="00D84436">
        <w:rPr>
          <w:b/>
        </w:rPr>
        <w:t>Domain</w:t>
      </w:r>
      <w:r w:rsidRPr="00D84436">
        <w:t xml:space="preserve">. </w:t>
      </w:r>
    </w:p>
    <w:p w:rsidR="00997F9C" w:rsidRPr="00997F9C" w:rsidRDefault="0042048D" w:rsidP="004B618C">
      <w:r w:rsidRPr="00D84436">
        <w:t xml:space="preserve">4 From the </w:t>
      </w:r>
      <w:r w:rsidRPr="00D84436">
        <w:rPr>
          <w:b/>
        </w:rPr>
        <w:t>Selection</w:t>
      </w:r>
      <w:r w:rsidRPr="00D84436">
        <w:t xml:space="preserve"> list, choose </w:t>
      </w:r>
      <w:r w:rsidRPr="00D84436">
        <w:rPr>
          <w:b/>
        </w:rPr>
        <w:t>manual</w:t>
      </w:r>
      <w:r w:rsidRPr="00D84436">
        <w:t xml:space="preserve"> and select </w:t>
      </w:r>
      <w:r>
        <w:t>thin background</w:t>
      </w:r>
      <w:r w:rsidRPr="00D84436">
        <w:t xml:space="preserve"> </w:t>
      </w:r>
      <w:r>
        <w:t xml:space="preserve">layer, including </w:t>
      </w:r>
      <w:r w:rsidR="00997F9C" w:rsidRPr="00997F9C">
        <w:t>6-9, 13-14, 16-17</w:t>
      </w:r>
      <w:r w:rsidR="00997F9C">
        <w:t>.</w:t>
      </w:r>
    </w:p>
    <w:p w:rsidR="0042048D" w:rsidRDefault="0042048D" w:rsidP="004B618C">
      <w:r>
        <w:rPr>
          <w:i/>
        </w:rPr>
        <w:t xml:space="preserve">5 </w:t>
      </w:r>
      <w:r>
        <w:t xml:space="preserve">Right-click </w:t>
      </w:r>
      <w:r>
        <w:rPr>
          <w:b/>
        </w:rPr>
        <w:t xml:space="preserve">Swept </w:t>
      </w:r>
      <w:r w:rsidRPr="0042048D">
        <w:rPr>
          <w:b/>
        </w:rPr>
        <w:t>1</w:t>
      </w:r>
      <w:r>
        <w:rPr>
          <w:b/>
        </w:rPr>
        <w:t xml:space="preserve">, </w:t>
      </w:r>
      <w:r w:rsidRPr="0042048D">
        <w:t>select</w:t>
      </w:r>
      <w:r>
        <w:rPr>
          <w:b/>
          <w:i/>
        </w:rPr>
        <w:t xml:space="preserve"> Distribution</w:t>
      </w:r>
      <w:r>
        <w:rPr>
          <w:b/>
        </w:rPr>
        <w:t xml:space="preserve"> </w:t>
      </w:r>
      <w:r>
        <w:t>option.</w:t>
      </w:r>
    </w:p>
    <w:p w:rsidR="0042048D" w:rsidRDefault="0042048D" w:rsidP="004B618C">
      <w:r>
        <w:t xml:space="preserve">6 Locate the </w:t>
      </w:r>
      <w:r w:rsidRPr="0042048D">
        <w:rPr>
          <w:b/>
        </w:rPr>
        <w:t>Distribution</w:t>
      </w:r>
      <w:r>
        <w:t xml:space="preserve"> section. In the </w:t>
      </w:r>
      <w:r w:rsidRPr="0042048D">
        <w:rPr>
          <w:b/>
        </w:rPr>
        <w:t xml:space="preserve">Number of elements field </w:t>
      </w:r>
      <w:r>
        <w:t xml:space="preserve">text field, type </w:t>
      </w:r>
      <w:r w:rsidRPr="0042048D">
        <w:rPr>
          <w:b/>
        </w:rPr>
        <w:t>1</w:t>
      </w:r>
      <w:r>
        <w:t>.</w:t>
      </w:r>
    </w:p>
    <w:p w:rsidR="0042048D" w:rsidRDefault="0042048D" w:rsidP="004B618C">
      <w:pPr>
        <w:pStyle w:val="Titre4"/>
      </w:pPr>
      <w:r>
        <w:t>Background</w:t>
      </w:r>
    </w:p>
    <w:p w:rsidR="0042048D" w:rsidRDefault="0042048D" w:rsidP="004B618C">
      <w:r w:rsidRPr="0042048D">
        <w:t xml:space="preserve">1 In the </w:t>
      </w:r>
      <w:r w:rsidRPr="0042048D">
        <w:rPr>
          <w:b/>
        </w:rPr>
        <w:t>Model</w:t>
      </w:r>
      <w:r w:rsidRPr="0042048D">
        <w:t xml:space="preserve"> </w:t>
      </w:r>
      <w:r w:rsidRPr="0042048D">
        <w:rPr>
          <w:b/>
        </w:rPr>
        <w:t>Builder</w:t>
      </w:r>
      <w:r w:rsidRPr="0042048D">
        <w:t xml:space="preserve"> window, under </w:t>
      </w:r>
      <w:r w:rsidRPr="0042048D">
        <w:rPr>
          <w:b/>
        </w:rPr>
        <w:t>Component</w:t>
      </w:r>
      <w:r w:rsidRPr="0042048D">
        <w:t xml:space="preserve"> </w:t>
      </w:r>
      <w:r w:rsidRPr="0042048D">
        <w:rPr>
          <w:b/>
        </w:rPr>
        <w:t>1</w:t>
      </w:r>
      <w:r w:rsidRPr="0042048D">
        <w:t xml:space="preserve"> (comp1) right-click </w:t>
      </w:r>
      <w:r w:rsidRPr="0042048D">
        <w:rPr>
          <w:b/>
        </w:rPr>
        <w:t>Mesh 1</w:t>
      </w:r>
      <w:r w:rsidRPr="0042048D">
        <w:t xml:space="preserve"> and choose </w:t>
      </w:r>
      <w:r w:rsidRPr="0042048D">
        <w:rPr>
          <w:b/>
        </w:rPr>
        <w:t>Free</w:t>
      </w:r>
      <w:r w:rsidRPr="0042048D">
        <w:t xml:space="preserve"> </w:t>
      </w:r>
      <w:r w:rsidRPr="0042048D">
        <w:rPr>
          <w:b/>
        </w:rPr>
        <w:t>Tetrahedral</w:t>
      </w:r>
      <w:r>
        <w:t xml:space="preserve">. </w:t>
      </w:r>
    </w:p>
    <w:p w:rsidR="0042048D" w:rsidRPr="0042048D" w:rsidRDefault="0042048D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</w:t>
      </w:r>
      <w:r w:rsidRPr="0042048D">
        <w:rPr>
          <w:b/>
        </w:rPr>
        <w:t xml:space="preserve">Tetrahedral Free </w:t>
      </w:r>
      <w:r>
        <w:rPr>
          <w:b/>
        </w:rPr>
        <w:t>2</w:t>
      </w:r>
      <w:r>
        <w:t xml:space="preserve">, </w:t>
      </w:r>
      <w:r w:rsidRPr="00D84436">
        <w:t xml:space="preserve"> locate the </w:t>
      </w:r>
      <w:r>
        <w:rPr>
          <w:b/>
        </w:rPr>
        <w:t>Domain</w:t>
      </w:r>
      <w:r>
        <w:t xml:space="preserve"> </w:t>
      </w:r>
      <w:r w:rsidRPr="00D84436">
        <w:rPr>
          <w:b/>
        </w:rPr>
        <w:t>Selection</w:t>
      </w:r>
      <w:r>
        <w:t xml:space="preserve"> section.</w:t>
      </w:r>
    </w:p>
    <w:p w:rsidR="0042048D" w:rsidRPr="00D84436" w:rsidRDefault="0042048D" w:rsidP="004B618C">
      <w:r>
        <w:t xml:space="preserve">3 </w:t>
      </w:r>
      <w:r w:rsidRPr="00D84436">
        <w:t xml:space="preserve">From the </w:t>
      </w:r>
      <w:r w:rsidRPr="00D84436">
        <w:rPr>
          <w:b/>
        </w:rPr>
        <w:t>Geometric</w:t>
      </w:r>
      <w:r w:rsidRPr="00D84436">
        <w:t xml:space="preserve"> </w:t>
      </w:r>
      <w:r w:rsidRPr="00D84436">
        <w:rPr>
          <w:b/>
        </w:rPr>
        <w:t>entity</w:t>
      </w:r>
      <w:r w:rsidRPr="00D84436">
        <w:t xml:space="preserve"> </w:t>
      </w:r>
      <w:r w:rsidRPr="00D84436">
        <w:rPr>
          <w:b/>
        </w:rPr>
        <w:t>level</w:t>
      </w:r>
      <w:r w:rsidRPr="00D84436">
        <w:t xml:space="preserve"> list, choose </w:t>
      </w:r>
      <w:r w:rsidRPr="00D84436">
        <w:rPr>
          <w:b/>
        </w:rPr>
        <w:t>Domain</w:t>
      </w:r>
      <w:r w:rsidRPr="00D84436">
        <w:t xml:space="preserve">. </w:t>
      </w:r>
    </w:p>
    <w:p w:rsidR="0042048D" w:rsidRPr="00D84436" w:rsidRDefault="0042048D" w:rsidP="004B618C">
      <w:r w:rsidRPr="00D84436">
        <w:t xml:space="preserve">4 From the </w:t>
      </w:r>
      <w:r w:rsidRPr="00D84436">
        <w:rPr>
          <w:b/>
        </w:rPr>
        <w:t>Selection</w:t>
      </w:r>
      <w:r w:rsidRPr="00D84436">
        <w:t xml:space="preserve"> list, choose </w:t>
      </w:r>
      <w:r w:rsidRPr="00D84436">
        <w:rPr>
          <w:b/>
        </w:rPr>
        <w:t>manual</w:t>
      </w:r>
      <w:r w:rsidRPr="00D84436">
        <w:t xml:space="preserve"> and select </w:t>
      </w:r>
      <w:r>
        <w:t>background</w:t>
      </w:r>
      <w:r w:rsidRPr="00D84436">
        <w:t xml:space="preserve"> </w:t>
      </w:r>
      <w:r>
        <w:t xml:space="preserve">domains excluding the thin layer background meshed above , including </w:t>
      </w:r>
      <w:r w:rsidR="00997F9C">
        <w:t>5</w:t>
      </w:r>
      <w:r>
        <w:t>.</w:t>
      </w:r>
    </w:p>
    <w:p w:rsidR="0042048D" w:rsidRDefault="0042048D" w:rsidP="004B618C">
      <w:r>
        <w:t xml:space="preserve">5 Right-click </w:t>
      </w:r>
      <w:r w:rsidRPr="0042048D">
        <w:rPr>
          <w:b/>
        </w:rPr>
        <w:t>Free Tetrahedral 1</w:t>
      </w:r>
      <w:r>
        <w:rPr>
          <w:b/>
        </w:rPr>
        <w:t xml:space="preserve">, </w:t>
      </w:r>
      <w:r w:rsidRPr="0042048D">
        <w:t>select</w:t>
      </w:r>
      <w:r>
        <w:rPr>
          <w:b/>
          <w:i/>
        </w:rPr>
        <w:t xml:space="preserve">  </w:t>
      </w:r>
      <w:r>
        <w:rPr>
          <w:b/>
        </w:rPr>
        <w:t xml:space="preserve">Size </w:t>
      </w:r>
      <w:r>
        <w:t>option.</w:t>
      </w:r>
    </w:p>
    <w:p w:rsidR="0042048D" w:rsidRDefault="0042048D" w:rsidP="004B618C">
      <w:r>
        <w:t xml:space="preserve">6  Locate </w:t>
      </w:r>
      <w:r>
        <w:rPr>
          <w:b/>
        </w:rPr>
        <w:t>E</w:t>
      </w:r>
      <w:r w:rsidRPr="0042048D">
        <w:rPr>
          <w:b/>
        </w:rPr>
        <w:t>lement</w:t>
      </w:r>
      <w:r>
        <w:t xml:space="preserve"> </w:t>
      </w:r>
      <w:r>
        <w:rPr>
          <w:b/>
        </w:rPr>
        <w:t>S</w:t>
      </w:r>
      <w:r w:rsidRPr="0042048D">
        <w:rPr>
          <w:b/>
        </w:rPr>
        <w:t>ize</w:t>
      </w:r>
      <w:r>
        <w:t xml:space="preserve"> section, select </w:t>
      </w:r>
      <w:r w:rsidRPr="0042048D">
        <w:rPr>
          <w:b/>
        </w:rPr>
        <w:t>Custom</w:t>
      </w:r>
      <w:r>
        <w:t xml:space="preserve"> option. </w:t>
      </w:r>
    </w:p>
    <w:p w:rsidR="0042048D" w:rsidRDefault="0042048D" w:rsidP="004B618C">
      <w:r>
        <w:t xml:space="preserve">7 Locate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</w:t>
      </w:r>
      <w:r w:rsidRPr="0042048D">
        <w:rPr>
          <w:b/>
        </w:rPr>
        <w:t>Parameters</w:t>
      </w:r>
      <w:r>
        <w:t xml:space="preserve"> section. In the </w:t>
      </w:r>
      <w:r w:rsidRPr="0042048D">
        <w:rPr>
          <w:b/>
        </w:rPr>
        <w:t>Maximum</w:t>
      </w:r>
      <w:r>
        <w:t xml:space="preserve">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text field,  type </w:t>
      </w:r>
      <w:r w:rsidR="00C0703A">
        <w:t>“</w:t>
      </w:r>
      <w:r w:rsidR="00895AC8" w:rsidRPr="005E122B">
        <w:t>40 [nm]</w:t>
      </w:r>
      <w:r w:rsidR="00C0703A">
        <w:t>”</w:t>
      </w:r>
      <w:r>
        <w:t>.</w:t>
      </w:r>
      <w:r w:rsidRPr="0042048D">
        <w:t xml:space="preserve"> </w:t>
      </w:r>
      <w:r>
        <w:t xml:space="preserve"> In the </w:t>
      </w:r>
      <w:r>
        <w:rPr>
          <w:b/>
        </w:rPr>
        <w:t>Minimum</w:t>
      </w:r>
      <w:r>
        <w:t xml:space="preserve"> </w:t>
      </w:r>
      <w:r w:rsidRPr="0042048D">
        <w:rPr>
          <w:b/>
        </w:rPr>
        <w:t>element</w:t>
      </w:r>
      <w:r>
        <w:t xml:space="preserve"> </w:t>
      </w:r>
      <w:r w:rsidRPr="0042048D">
        <w:rPr>
          <w:b/>
        </w:rPr>
        <w:t>size</w:t>
      </w:r>
      <w:r>
        <w:t xml:space="preserve"> text field,  type </w:t>
      </w:r>
      <w:r w:rsidR="000B3B9D">
        <w:t>“</w:t>
      </w:r>
      <w:r w:rsidR="00895AC8" w:rsidRPr="005E122B">
        <w:t>r0/3</w:t>
      </w:r>
      <w:r w:rsidR="000B3B9D">
        <w:t>”</w:t>
      </w:r>
      <w:r>
        <w:t>.</w:t>
      </w:r>
    </w:p>
    <w:p w:rsidR="0042048D" w:rsidRDefault="0042048D" w:rsidP="004B618C">
      <w:pPr>
        <w:pStyle w:val="Titre4"/>
      </w:pPr>
      <w:r>
        <w:t>PMLs</w:t>
      </w:r>
    </w:p>
    <w:p w:rsidR="0042048D" w:rsidRDefault="0042048D" w:rsidP="004B618C">
      <w:pPr>
        <w:rPr>
          <w:b/>
        </w:rPr>
      </w:pPr>
      <w:r w:rsidRPr="0042048D">
        <w:t xml:space="preserve">1 In the </w:t>
      </w:r>
      <w:r w:rsidRPr="0042048D">
        <w:rPr>
          <w:b/>
        </w:rPr>
        <w:t>Model</w:t>
      </w:r>
      <w:r w:rsidRPr="0042048D">
        <w:t xml:space="preserve"> </w:t>
      </w:r>
      <w:r w:rsidRPr="0042048D">
        <w:rPr>
          <w:b/>
        </w:rPr>
        <w:t>Builder</w:t>
      </w:r>
      <w:r w:rsidRPr="0042048D">
        <w:t xml:space="preserve"> window, under </w:t>
      </w:r>
      <w:r w:rsidRPr="0042048D">
        <w:rPr>
          <w:b/>
        </w:rPr>
        <w:t>Component</w:t>
      </w:r>
      <w:r w:rsidRPr="0042048D">
        <w:t xml:space="preserve"> </w:t>
      </w:r>
      <w:r w:rsidRPr="0042048D">
        <w:rPr>
          <w:b/>
        </w:rPr>
        <w:t>1</w:t>
      </w:r>
      <w:r w:rsidRPr="0042048D">
        <w:t xml:space="preserve"> (comp1)</w:t>
      </w:r>
      <w:r w:rsidR="00C0703A">
        <w:t>,</w:t>
      </w:r>
      <w:r w:rsidRPr="0042048D">
        <w:t xml:space="preserve"> right-click </w:t>
      </w:r>
      <w:r w:rsidRPr="0042048D">
        <w:rPr>
          <w:b/>
        </w:rPr>
        <w:t>Mesh 1</w:t>
      </w:r>
      <w:r w:rsidRPr="0042048D">
        <w:t xml:space="preserve"> and choose </w:t>
      </w:r>
      <w:r>
        <w:rPr>
          <w:b/>
        </w:rPr>
        <w:t>Swept</w:t>
      </w:r>
      <w:r w:rsidR="00C0703A">
        <w:rPr>
          <w:b/>
        </w:rPr>
        <w:t>.</w:t>
      </w:r>
    </w:p>
    <w:p w:rsidR="0042048D" w:rsidRDefault="0042048D" w:rsidP="004B618C">
      <w:r w:rsidRPr="00D84436">
        <w:t xml:space="preserve">2 In the </w:t>
      </w:r>
      <w:r w:rsidRPr="00D84436">
        <w:rPr>
          <w:b/>
        </w:rPr>
        <w:t>Settings</w:t>
      </w:r>
      <w:r w:rsidRPr="00D84436">
        <w:t xml:space="preserve"> window for </w:t>
      </w:r>
      <w:r>
        <w:rPr>
          <w:b/>
        </w:rPr>
        <w:t>Swept 2</w:t>
      </w:r>
      <w:r>
        <w:t xml:space="preserve">, </w:t>
      </w:r>
      <w:r w:rsidRPr="00D84436">
        <w:t xml:space="preserve"> locate the </w:t>
      </w:r>
      <w:r>
        <w:rPr>
          <w:b/>
        </w:rPr>
        <w:t>Domain</w:t>
      </w:r>
      <w:r>
        <w:t xml:space="preserve"> </w:t>
      </w:r>
      <w:r w:rsidRPr="00D84436">
        <w:rPr>
          <w:b/>
        </w:rPr>
        <w:t>Selection</w:t>
      </w:r>
      <w:r>
        <w:t xml:space="preserve"> section.</w:t>
      </w:r>
    </w:p>
    <w:p w:rsidR="0042048D" w:rsidRPr="00D84436" w:rsidRDefault="0042048D" w:rsidP="004B618C">
      <w:r>
        <w:t xml:space="preserve">3 </w:t>
      </w:r>
      <w:r w:rsidRPr="00D84436">
        <w:t xml:space="preserve">From the </w:t>
      </w:r>
      <w:r w:rsidRPr="00D84436">
        <w:rPr>
          <w:b/>
        </w:rPr>
        <w:t>Geometric</w:t>
      </w:r>
      <w:r w:rsidRPr="00D84436">
        <w:t xml:space="preserve"> </w:t>
      </w:r>
      <w:r w:rsidRPr="00D84436">
        <w:rPr>
          <w:b/>
        </w:rPr>
        <w:t>entity</w:t>
      </w:r>
      <w:r w:rsidRPr="00D84436">
        <w:t xml:space="preserve"> </w:t>
      </w:r>
      <w:r w:rsidRPr="00D84436">
        <w:rPr>
          <w:b/>
        </w:rPr>
        <w:t>level</w:t>
      </w:r>
      <w:r w:rsidRPr="00D84436">
        <w:t xml:space="preserve"> list, choose </w:t>
      </w:r>
      <w:r w:rsidRPr="00D84436">
        <w:rPr>
          <w:b/>
        </w:rPr>
        <w:t>Domain</w:t>
      </w:r>
      <w:r w:rsidRPr="00D84436">
        <w:t xml:space="preserve">. </w:t>
      </w:r>
    </w:p>
    <w:p w:rsidR="0042048D" w:rsidRDefault="0042048D" w:rsidP="004B618C">
      <w:r>
        <w:rPr>
          <w:i/>
        </w:rPr>
        <w:t xml:space="preserve">5 </w:t>
      </w:r>
      <w:r>
        <w:t xml:space="preserve">Right-click </w:t>
      </w:r>
      <w:r>
        <w:rPr>
          <w:b/>
        </w:rPr>
        <w:t xml:space="preserve">Swept 2, </w:t>
      </w:r>
      <w:r w:rsidRPr="0042048D">
        <w:t>select</w:t>
      </w:r>
      <w:r>
        <w:rPr>
          <w:b/>
          <w:i/>
        </w:rPr>
        <w:t xml:space="preserve"> Distribution</w:t>
      </w:r>
      <w:r>
        <w:rPr>
          <w:b/>
        </w:rPr>
        <w:t xml:space="preserve"> </w:t>
      </w:r>
      <w:r>
        <w:t>option.</w:t>
      </w:r>
    </w:p>
    <w:p w:rsidR="0042048D" w:rsidRDefault="0042048D" w:rsidP="004B618C">
      <w:r>
        <w:t xml:space="preserve">6 Locate the </w:t>
      </w:r>
      <w:r w:rsidRPr="0042048D">
        <w:rPr>
          <w:b/>
        </w:rPr>
        <w:t>Distribution</w:t>
      </w:r>
      <w:r>
        <w:t xml:space="preserve"> section. In the </w:t>
      </w:r>
      <w:r w:rsidRPr="0042048D">
        <w:rPr>
          <w:b/>
        </w:rPr>
        <w:t xml:space="preserve">Number of elements field </w:t>
      </w:r>
      <w:r>
        <w:t xml:space="preserve">text field, type </w:t>
      </w:r>
      <w:r>
        <w:rPr>
          <w:b/>
        </w:rPr>
        <w:t>8</w:t>
      </w:r>
      <w:r>
        <w:t>.</w:t>
      </w:r>
    </w:p>
    <w:p w:rsidR="00C0703A" w:rsidRDefault="00C0703A" w:rsidP="004B618C"/>
    <w:p w:rsidR="0042048D" w:rsidRDefault="0042048D" w:rsidP="004B618C">
      <w:r w:rsidRPr="0042048D">
        <w:t xml:space="preserve">Click the </w:t>
      </w:r>
      <w:r w:rsidRPr="0042048D">
        <w:rPr>
          <w:b/>
        </w:rPr>
        <w:t>Build</w:t>
      </w:r>
      <w:r w:rsidRPr="0042048D">
        <w:t xml:space="preserve"> </w:t>
      </w:r>
      <w:r w:rsidRPr="0042048D">
        <w:rPr>
          <w:b/>
        </w:rPr>
        <w:t>All</w:t>
      </w:r>
      <w:r w:rsidRPr="0042048D">
        <w:t xml:space="preserve"> button.</w:t>
      </w:r>
    </w:p>
    <w:p w:rsidR="00895AC8" w:rsidRDefault="00690D63" w:rsidP="005E122B">
      <w:pPr>
        <w:jc w:val="center"/>
      </w:pPr>
      <w:r w:rsidRPr="00690D63">
        <w:rPr>
          <w:noProof/>
          <w:lang w:val="fr-FR" w:eastAsia="fr-FR"/>
        </w:rPr>
        <w:lastRenderedPageBreak/>
        <w:drawing>
          <wp:inline distT="0" distB="0" distL="0" distR="0">
            <wp:extent cx="4008437" cy="3200400"/>
            <wp:effectExtent l="0" t="0" r="0" b="0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3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76624" w:rsidRPr="005F5731" w:rsidRDefault="005F5731" w:rsidP="004B618C">
      <w:pPr>
        <w:pStyle w:val="Titre3"/>
        <w:rPr>
          <w:bCs/>
        </w:rPr>
      </w:pPr>
      <w:r w:rsidRPr="005F5731">
        <w:t>ELECTROMAGNETIC WAVES, FREQUENCY DOMAIN (EWFD)</w:t>
      </w:r>
    </w:p>
    <w:p w:rsidR="005F5731" w:rsidRPr="005F5731" w:rsidRDefault="005F5731" w:rsidP="004B618C">
      <w:r w:rsidRPr="005F5731">
        <w:t>1</w:t>
      </w:r>
      <w:r>
        <w:t xml:space="preserve"> On</w:t>
      </w:r>
      <w:r w:rsidRPr="005F5731">
        <w:t xml:space="preserve"> the</w:t>
      </w:r>
      <w:r>
        <w:t xml:space="preserve"> top of the</w:t>
      </w:r>
      <w:r w:rsidRPr="005F5731">
        <w:t xml:space="preserve"> </w:t>
      </w:r>
      <w:r w:rsidRPr="005F5731">
        <w:rPr>
          <w:b/>
        </w:rPr>
        <w:t>Modal</w:t>
      </w:r>
      <w:r w:rsidRPr="005F5731">
        <w:t xml:space="preserve"> </w:t>
      </w:r>
      <w:r w:rsidRPr="005F5731">
        <w:rPr>
          <w:b/>
        </w:rPr>
        <w:t>Builder</w:t>
      </w:r>
      <w:r>
        <w:rPr>
          <w:b/>
        </w:rPr>
        <w:t xml:space="preserve"> </w:t>
      </w:r>
      <w:r>
        <w:t>window</w:t>
      </w:r>
      <w:r w:rsidRPr="005F5731">
        <w:t xml:space="preserve">, click show option (the one with </w:t>
      </w:r>
      <w:r>
        <w:t xml:space="preserve">an </w:t>
      </w:r>
      <w:r w:rsidRPr="005F5731">
        <w:t>eye icon), select</w:t>
      </w:r>
      <w:r>
        <w:t xml:space="preserve"> at least </w:t>
      </w:r>
      <w:r w:rsidRPr="005F5731">
        <w:rPr>
          <w:b/>
        </w:rPr>
        <w:t>Advanced</w:t>
      </w:r>
      <w:r>
        <w:t xml:space="preserve">  </w:t>
      </w:r>
      <w:r w:rsidRPr="005F5731">
        <w:rPr>
          <w:b/>
        </w:rPr>
        <w:t>Physics</w:t>
      </w:r>
      <w:r>
        <w:t xml:space="preserve"> and </w:t>
      </w:r>
      <w:r w:rsidRPr="005F5731">
        <w:rPr>
          <w:b/>
        </w:rPr>
        <w:t>Discretization</w:t>
      </w:r>
      <w:r>
        <w:t xml:space="preserve"> options.</w:t>
      </w:r>
    </w:p>
    <w:p w:rsidR="005F5731" w:rsidRDefault="00690D63" w:rsidP="00690D63">
      <w:pPr>
        <w:jc w:val="center"/>
      </w:pPr>
      <w:r w:rsidRPr="00690D63">
        <w:rPr>
          <w:noProof/>
          <w:lang w:val="fr-FR" w:eastAsia="fr-FR"/>
        </w:rPr>
        <w:drawing>
          <wp:inline distT="0" distB="0" distL="0" distR="0">
            <wp:extent cx="4762500" cy="2270125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F5731" w:rsidRDefault="005F5731" w:rsidP="004B618C">
      <w:r>
        <w:t>2</w:t>
      </w:r>
      <w:r w:rsidR="00276624" w:rsidRPr="005F5731">
        <w:t xml:space="preserve"> </w:t>
      </w:r>
      <w:r>
        <w:t>On</w:t>
      </w:r>
      <w:r w:rsidR="00276624" w:rsidRPr="005F5731">
        <w:t xml:space="preserve"> the </w:t>
      </w:r>
      <w:r>
        <w:t xml:space="preserve">Physics </w:t>
      </w:r>
      <w:r w:rsidRPr="005F5731">
        <w:t>toolbar</w:t>
      </w:r>
      <w:r>
        <w:t xml:space="preserve">, select  </w:t>
      </w:r>
      <w:r w:rsidRPr="005F5731">
        <w:t>Electromagnetic Waves, Frequency Domain</w:t>
      </w:r>
      <w:r>
        <w:t>.</w:t>
      </w:r>
    </w:p>
    <w:p w:rsidR="005F5731" w:rsidRDefault="005F5731" w:rsidP="004B618C">
      <w:r>
        <w:t xml:space="preserve">3 In the </w:t>
      </w:r>
      <w:r w:rsidRPr="005F5731">
        <w:t>Settings</w:t>
      </w:r>
      <w:r>
        <w:t xml:space="preserve"> window for </w:t>
      </w:r>
      <w:r w:rsidRPr="005F5731">
        <w:t>Electromagnetic Waves,</w:t>
      </w:r>
      <w:r>
        <w:t xml:space="preserve"> </w:t>
      </w:r>
      <w:r w:rsidRPr="005F5731">
        <w:t>Frequency</w:t>
      </w:r>
      <w:r>
        <w:t xml:space="preserve"> </w:t>
      </w:r>
      <w:r w:rsidRPr="005F5731">
        <w:t>Domain</w:t>
      </w:r>
      <w:r>
        <w:t xml:space="preserve">, locate the </w:t>
      </w:r>
      <w:r w:rsidRPr="005F5731">
        <w:t>Domain</w:t>
      </w:r>
      <w:r>
        <w:t xml:space="preserve"> </w:t>
      </w:r>
      <w:r w:rsidRPr="005F5731">
        <w:t>Selection</w:t>
      </w:r>
      <w:r>
        <w:t xml:space="preserve"> section.</w:t>
      </w:r>
    </w:p>
    <w:p w:rsidR="00276624" w:rsidRPr="005F5731" w:rsidRDefault="005F5731" w:rsidP="004B618C">
      <w:r>
        <w:t xml:space="preserve">4 From the </w:t>
      </w:r>
      <w:r w:rsidR="00276624" w:rsidRPr="005F5731">
        <w:rPr>
          <w:b/>
        </w:rPr>
        <w:t>Selection</w:t>
      </w:r>
      <w:r w:rsidR="00276624" w:rsidRPr="005F5731">
        <w:t xml:space="preserve"> list, choose </w:t>
      </w:r>
      <w:r w:rsidR="00276624" w:rsidRPr="005F5731">
        <w:rPr>
          <w:b/>
        </w:rPr>
        <w:t>All</w:t>
      </w:r>
      <w:r w:rsidR="00276624" w:rsidRPr="005F5731">
        <w:t xml:space="preserve"> </w:t>
      </w:r>
      <w:r w:rsidR="00276624" w:rsidRPr="005F5731">
        <w:rPr>
          <w:b/>
        </w:rPr>
        <w:t>Domains</w:t>
      </w:r>
      <w:r w:rsidR="00276624" w:rsidRPr="005F5731">
        <w:t>.</w:t>
      </w:r>
    </w:p>
    <w:p w:rsidR="005F5731" w:rsidRPr="005F5731" w:rsidRDefault="005F5731" w:rsidP="004B618C">
      <w:pPr>
        <w:rPr>
          <w:lang w:val="en-US"/>
        </w:rPr>
      </w:pPr>
      <w:r>
        <w:t>5  On</w:t>
      </w:r>
      <w:r w:rsidRPr="005F5731">
        <w:t xml:space="preserve"> the </w:t>
      </w:r>
      <w:r>
        <w:rPr>
          <w:b/>
        </w:rPr>
        <w:t xml:space="preserve">Physics </w:t>
      </w:r>
      <w:r w:rsidRPr="005F5731">
        <w:t>toolbar</w:t>
      </w:r>
      <w:r>
        <w:t xml:space="preserve">, from the </w:t>
      </w:r>
      <w:r w:rsidRPr="005F5731">
        <w:rPr>
          <w:b/>
        </w:rPr>
        <w:t>Domains</w:t>
      </w:r>
      <w:r>
        <w:t xml:space="preserve"> section list, choose </w:t>
      </w:r>
      <w:r w:rsidRPr="005F5731">
        <w:rPr>
          <w:b/>
        </w:rPr>
        <w:t>Weak</w:t>
      </w:r>
      <w:r>
        <w:t xml:space="preserve"> </w:t>
      </w:r>
      <w:r w:rsidRPr="005F5731">
        <w:rPr>
          <w:b/>
        </w:rPr>
        <w:t>Contribution</w:t>
      </w:r>
      <w:r w:rsidRPr="005F5731">
        <w:rPr>
          <w:lang w:val="en-US"/>
        </w:rPr>
        <w:t>.</w:t>
      </w:r>
    </w:p>
    <w:p w:rsidR="005F5731" w:rsidRDefault="005F5731" w:rsidP="004B618C">
      <w:pPr>
        <w:rPr>
          <w:lang w:val="en-US"/>
        </w:rPr>
      </w:pPr>
      <w:r>
        <w:rPr>
          <w:lang w:val="en-US"/>
        </w:rPr>
        <w:t xml:space="preserve">6 In the </w:t>
      </w:r>
      <w:r w:rsidRPr="005F5731">
        <w:rPr>
          <w:b/>
          <w:lang w:val="en-US"/>
        </w:rPr>
        <w:t>Settings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window for </w:t>
      </w:r>
      <w:r w:rsidRPr="005F5731">
        <w:rPr>
          <w:b/>
          <w:lang w:val="en-US"/>
        </w:rPr>
        <w:t>Weak</w:t>
      </w:r>
      <w:r>
        <w:rPr>
          <w:lang w:val="en-US"/>
        </w:rPr>
        <w:t xml:space="preserve"> </w:t>
      </w:r>
      <w:r w:rsidRPr="005F5731">
        <w:rPr>
          <w:b/>
          <w:lang w:val="en-US"/>
        </w:rPr>
        <w:t>Contribution</w:t>
      </w:r>
      <w:r>
        <w:rPr>
          <w:lang w:val="en-US"/>
        </w:rPr>
        <w:t xml:space="preserve">, locate </w:t>
      </w:r>
      <w:r w:rsidRPr="005F5731">
        <w:rPr>
          <w:b/>
          <w:lang w:val="en-US"/>
        </w:rPr>
        <w:t>Domain</w:t>
      </w:r>
      <w:r>
        <w:rPr>
          <w:lang w:val="en-US"/>
        </w:rPr>
        <w:t xml:space="preserve"> </w:t>
      </w:r>
      <w:r w:rsidRPr="005F5731">
        <w:rPr>
          <w:b/>
          <w:lang w:val="en-US"/>
        </w:rPr>
        <w:t>Selection</w:t>
      </w:r>
      <w:r>
        <w:rPr>
          <w:lang w:val="en-US"/>
        </w:rPr>
        <w:t xml:space="preserve"> section.</w:t>
      </w:r>
    </w:p>
    <w:p w:rsidR="00997F9C" w:rsidRDefault="005F5731" w:rsidP="004B618C">
      <w:pPr>
        <w:rPr>
          <w:lang w:val="en-US"/>
        </w:rPr>
      </w:pPr>
      <w:r>
        <w:rPr>
          <w:lang w:val="en-US"/>
        </w:rPr>
        <w:t xml:space="preserve">7 From the </w:t>
      </w:r>
      <w:r w:rsidRPr="005F5731">
        <w:rPr>
          <w:lang w:val="en-US"/>
        </w:rPr>
        <w:t>Selection</w:t>
      </w:r>
      <w:r>
        <w:rPr>
          <w:lang w:val="en-US"/>
        </w:rPr>
        <w:t xml:space="preserve"> list, choose </w:t>
      </w:r>
      <w:r w:rsidR="00997F9C">
        <w:rPr>
          <w:lang w:val="en-US"/>
        </w:rPr>
        <w:t>Explicit: Silver sphere.</w:t>
      </w:r>
    </w:p>
    <w:p w:rsidR="007B0A61" w:rsidRPr="00DB58E7" w:rsidRDefault="005F5731" w:rsidP="004B618C">
      <w:r>
        <w:rPr>
          <w:lang w:val="en-US"/>
        </w:rPr>
        <w:t xml:space="preserve">8 Locate the </w:t>
      </w:r>
      <w:r w:rsidRPr="005F5731">
        <w:rPr>
          <w:lang w:val="en-US"/>
        </w:rPr>
        <w:t>Weak</w:t>
      </w:r>
      <w:r>
        <w:rPr>
          <w:lang w:val="en-US"/>
        </w:rPr>
        <w:t xml:space="preserve"> </w:t>
      </w:r>
      <w:r w:rsidRPr="005F5731">
        <w:rPr>
          <w:lang w:val="en-US"/>
        </w:rPr>
        <w:t>Contribution</w:t>
      </w:r>
      <w:r>
        <w:rPr>
          <w:lang w:val="en-US"/>
        </w:rPr>
        <w:t xml:space="preserve"> section. In the </w:t>
      </w:r>
      <w:r w:rsidRPr="005F5731">
        <w:rPr>
          <w:lang w:val="en-US"/>
        </w:rPr>
        <w:t>Weak</w:t>
      </w:r>
      <w:r>
        <w:rPr>
          <w:lang w:val="en-US"/>
        </w:rPr>
        <w:t xml:space="preserve"> </w:t>
      </w:r>
      <w:r w:rsidRPr="005F5731">
        <w:rPr>
          <w:lang w:val="en-US"/>
        </w:rPr>
        <w:t>expression</w:t>
      </w:r>
      <w:r>
        <w:rPr>
          <w:lang w:val="en-US"/>
        </w:rPr>
        <w:t xml:space="preserve"> text field,  type </w:t>
      </w:r>
      <w:r w:rsidR="00895AC8" w:rsidRPr="005E122B">
        <w:rPr>
          <w:b/>
          <w:i/>
          <w:lang w:val="en-US"/>
        </w:rPr>
        <w:t>“mu0_const*QNM_omega^2*(test(emw.Ex)*DP1x+test(emw.Ey)*DP1y+test(emw.Ez)*DP1z)</w:t>
      </w:r>
      <w:r w:rsidR="00895AC8" w:rsidRPr="005E122B">
        <w:rPr>
          <w:b/>
          <w:i/>
        </w:rPr>
        <w:t xml:space="preserve"> *pml1.detInvT”</w:t>
      </w:r>
    </w:p>
    <w:p w:rsidR="005F5731" w:rsidRPr="005F5731" w:rsidRDefault="005F5731" w:rsidP="004B618C">
      <w:pPr>
        <w:pStyle w:val="Titre3"/>
      </w:pPr>
      <w:r w:rsidRPr="005F5731">
        <w:lastRenderedPageBreak/>
        <w:t>AUXILIARY FIELDS</w:t>
      </w:r>
    </w:p>
    <w:p w:rsidR="005F5731" w:rsidRPr="005F5731" w:rsidRDefault="005F5731" w:rsidP="004B618C">
      <w:r>
        <w:t>1</w:t>
      </w:r>
      <w:r w:rsidRPr="005F5731">
        <w:t xml:space="preserve"> </w:t>
      </w:r>
      <w:r>
        <w:t>On</w:t>
      </w:r>
      <w:r w:rsidRPr="005F5731">
        <w:t xml:space="preserve"> the </w:t>
      </w:r>
      <w:r>
        <w:t xml:space="preserve">Physics </w:t>
      </w:r>
      <w:r w:rsidRPr="005F5731">
        <w:t>toolbar</w:t>
      </w:r>
      <w:r>
        <w:t xml:space="preserve">, select  </w:t>
      </w:r>
      <w:r w:rsidR="00901A52">
        <w:t>Auxiliary</w:t>
      </w:r>
      <w:r>
        <w:t xml:space="preserve"> F</w:t>
      </w:r>
      <w:r w:rsidR="00901A52">
        <w:t>ields</w:t>
      </w:r>
      <w:r>
        <w:t>.</w:t>
      </w:r>
    </w:p>
    <w:p w:rsidR="00F74101" w:rsidRDefault="00901A52" w:rsidP="004B618C">
      <w:r w:rsidRPr="00901A52">
        <w:t xml:space="preserve">2 </w:t>
      </w:r>
      <w:r>
        <w:t xml:space="preserve">In the </w:t>
      </w:r>
      <w:r w:rsidRPr="00901A52">
        <w:rPr>
          <w:b/>
        </w:rPr>
        <w:t>Settings</w:t>
      </w:r>
      <w:r>
        <w:t xml:space="preserve"> window for </w:t>
      </w:r>
      <w:r w:rsidRPr="00901A52">
        <w:rPr>
          <w:b/>
        </w:rPr>
        <w:t>Auxiliary</w:t>
      </w:r>
      <w:r>
        <w:t xml:space="preserve"> </w:t>
      </w:r>
      <w:r w:rsidRPr="00901A52">
        <w:rPr>
          <w:b/>
        </w:rPr>
        <w:t>Fields</w:t>
      </w:r>
      <w:r>
        <w:t xml:space="preserve">, locate the </w:t>
      </w:r>
      <w:r w:rsidRPr="00901A52">
        <w:rPr>
          <w:b/>
        </w:rPr>
        <w:t>Domain</w:t>
      </w:r>
      <w:r>
        <w:t xml:space="preserve"> </w:t>
      </w:r>
      <w:r w:rsidRPr="00901A52">
        <w:rPr>
          <w:b/>
        </w:rPr>
        <w:t>Selection</w:t>
      </w:r>
      <w:r>
        <w:t xml:space="preserve"> section.</w:t>
      </w:r>
    </w:p>
    <w:p w:rsidR="00901A52" w:rsidRDefault="00901A52" w:rsidP="004B618C">
      <w:pPr>
        <w:rPr>
          <w:lang w:val="en-US"/>
        </w:rPr>
      </w:pPr>
      <w:r>
        <w:t xml:space="preserve">3 From the </w:t>
      </w:r>
      <w:r w:rsidRPr="00901A52">
        <w:t>Selection</w:t>
      </w:r>
      <w:r>
        <w:t xml:space="preserve"> list, choose</w:t>
      </w:r>
      <w:r w:rsidR="00955E4E">
        <w:t xml:space="preserve"> Explicit: Silver sphere</w:t>
      </w:r>
      <w:r>
        <w:rPr>
          <w:lang w:val="en-US"/>
        </w:rPr>
        <w:t>.</w:t>
      </w:r>
    </w:p>
    <w:p w:rsidR="00901A52" w:rsidRPr="00901A52" w:rsidRDefault="00901A52" w:rsidP="004B618C">
      <w:r>
        <w:rPr>
          <w:lang w:val="en-US"/>
        </w:rPr>
        <w:t xml:space="preserve">4 Locate the </w:t>
      </w:r>
      <w:r w:rsidRPr="00901A52">
        <w:rPr>
          <w:b/>
          <w:lang w:val="en-US"/>
        </w:rPr>
        <w:t>Discretization</w:t>
      </w:r>
      <w:r>
        <w:t xml:space="preserve"> section. From the </w:t>
      </w:r>
      <w:r w:rsidRPr="00901A52">
        <w:rPr>
          <w:b/>
        </w:rPr>
        <w:t>Shape function type</w:t>
      </w:r>
      <w:r>
        <w:t xml:space="preserve"> list, choose </w:t>
      </w:r>
      <w:r w:rsidRPr="00901A52">
        <w:rPr>
          <w:b/>
        </w:rPr>
        <w:t>Curl</w:t>
      </w:r>
      <w:r>
        <w:t xml:space="preserve"> </w:t>
      </w:r>
      <w:r w:rsidRPr="00901A52">
        <w:rPr>
          <w:b/>
        </w:rPr>
        <w:t>type</w:t>
      </w:r>
      <w:r>
        <w:t>.</w:t>
      </w:r>
      <w:r w:rsidRPr="00901A52">
        <w:t xml:space="preserve"> </w:t>
      </w:r>
      <w:r>
        <w:t xml:space="preserve">  </w:t>
      </w:r>
    </w:p>
    <w:p w:rsidR="00901A52" w:rsidRDefault="00901A52" w:rsidP="004B618C">
      <w:r w:rsidRPr="00901A52">
        <w:rPr>
          <w:lang w:val="en-US"/>
        </w:rPr>
        <w:t>5</w:t>
      </w:r>
      <w:r>
        <w:rPr>
          <w:lang w:val="en-US"/>
        </w:rPr>
        <w:t xml:space="preserve"> In the </w:t>
      </w:r>
      <w:r w:rsidRPr="00901A52">
        <w:rPr>
          <w:b/>
          <w:lang w:val="en-US"/>
        </w:rPr>
        <w:t>Modal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Builder </w:t>
      </w:r>
      <w:r>
        <w:rPr>
          <w:lang w:val="en-US"/>
        </w:rPr>
        <w:t xml:space="preserve">window, under the </w:t>
      </w:r>
      <w:r w:rsidRPr="00901A52">
        <w:rPr>
          <w:b/>
        </w:rPr>
        <w:t>Auxiliary</w:t>
      </w:r>
      <w:r>
        <w:t xml:space="preserve"> </w:t>
      </w:r>
      <w:r w:rsidRPr="00901A52">
        <w:rPr>
          <w:b/>
        </w:rPr>
        <w:t>Fields</w:t>
      </w:r>
      <w:r>
        <w:rPr>
          <w:b/>
        </w:rPr>
        <w:t xml:space="preserve"> </w:t>
      </w:r>
      <w:r>
        <w:t xml:space="preserve">module, click </w:t>
      </w:r>
      <w:r w:rsidRPr="00901A52">
        <w:rPr>
          <w:b/>
        </w:rPr>
        <w:t>Weak</w:t>
      </w:r>
      <w:r w:rsidRPr="00901A52">
        <w:t xml:space="preserve"> </w:t>
      </w:r>
      <w:r w:rsidRPr="00901A52">
        <w:rPr>
          <w:b/>
        </w:rPr>
        <w:t>Form</w:t>
      </w:r>
      <w:r w:rsidRPr="00901A52">
        <w:t xml:space="preserve"> </w:t>
      </w:r>
      <w:r w:rsidRPr="00901A52">
        <w:rPr>
          <w:b/>
        </w:rPr>
        <w:t>PDE</w:t>
      </w:r>
      <w:r w:rsidRPr="00901A52">
        <w:t xml:space="preserve"> </w:t>
      </w:r>
      <w:r w:rsidRPr="00901A52">
        <w:rPr>
          <w:b/>
        </w:rPr>
        <w:t>1</w:t>
      </w:r>
      <w:r>
        <w:t>.</w:t>
      </w:r>
    </w:p>
    <w:p w:rsidR="00901A52" w:rsidRDefault="00901A52" w:rsidP="004B618C">
      <w:r>
        <w:t xml:space="preserve">6 In the </w:t>
      </w:r>
      <w:r w:rsidRPr="00901A52">
        <w:rPr>
          <w:b/>
        </w:rPr>
        <w:t>Settings</w:t>
      </w:r>
      <w:r>
        <w:t xml:space="preserve"> window for </w:t>
      </w:r>
      <w:r w:rsidRPr="00901A52">
        <w:rPr>
          <w:b/>
        </w:rPr>
        <w:t>Weak</w:t>
      </w:r>
      <w:r w:rsidRPr="00901A52">
        <w:t xml:space="preserve"> </w:t>
      </w:r>
      <w:r w:rsidRPr="00901A52">
        <w:rPr>
          <w:b/>
        </w:rPr>
        <w:t>Form</w:t>
      </w:r>
      <w:r w:rsidRPr="00901A52">
        <w:t xml:space="preserve"> </w:t>
      </w:r>
      <w:r w:rsidRPr="00901A52">
        <w:rPr>
          <w:b/>
        </w:rPr>
        <w:t>PDE</w:t>
      </w:r>
      <w:r>
        <w:rPr>
          <w:b/>
        </w:rPr>
        <w:t xml:space="preserve"> 1</w:t>
      </w:r>
      <w:r w:rsidRPr="00901A52">
        <w:rPr>
          <w:lang w:val="en-US"/>
        </w:rPr>
        <w:t>.</w:t>
      </w:r>
      <w:r>
        <w:rPr>
          <w:lang w:val="en-US"/>
        </w:rPr>
        <w:t xml:space="preserve"> Locate the </w:t>
      </w:r>
      <w:r w:rsidRPr="00901A52">
        <w:rPr>
          <w:b/>
          <w:lang w:val="en-US"/>
        </w:rPr>
        <w:t>Weak</w:t>
      </w:r>
      <w:r>
        <w:rPr>
          <w:lang w:val="en-US"/>
        </w:rPr>
        <w:t xml:space="preserve"> </w:t>
      </w:r>
      <w:r w:rsidRPr="00901A52">
        <w:rPr>
          <w:b/>
          <w:lang w:val="en-US"/>
        </w:rPr>
        <w:t>Expressions</w:t>
      </w:r>
      <w:r>
        <w:t xml:space="preserve"> </w:t>
      </w:r>
      <w:r w:rsidRPr="00901A52">
        <w:rPr>
          <w:lang w:val="en-US"/>
        </w:rPr>
        <w:t>section</w:t>
      </w:r>
      <w:r w:rsidRPr="00901A52">
        <w:t xml:space="preserve">,  enter the following </w:t>
      </w:r>
      <w:r>
        <w:t xml:space="preserve">three </w:t>
      </w:r>
      <w:r w:rsidRPr="00901A52">
        <w:t>expressions</w:t>
      </w:r>
      <w:r>
        <w:t>:</w:t>
      </w:r>
    </w:p>
    <w:p w:rsidR="00895AC8" w:rsidRDefault="00895AC8" w:rsidP="005E122B">
      <w:pPr>
        <w:spacing w:after="0"/>
      </w:pPr>
    </w:p>
    <w:tbl>
      <w:tblPr>
        <w:tblStyle w:val="Grilledutableau"/>
        <w:tblW w:w="8946" w:type="dxa"/>
        <w:jc w:val="center"/>
        <w:tblInd w:w="468" w:type="dxa"/>
        <w:tblLook w:val="04A0"/>
      </w:tblPr>
      <w:tblGrid>
        <w:gridCol w:w="8946"/>
      </w:tblGrid>
      <w:tr w:rsidR="00901A52" w:rsidTr="005E122B">
        <w:trPr>
          <w:trHeight w:val="309"/>
          <w:jc w:val="center"/>
        </w:trPr>
        <w:tc>
          <w:tcPr>
            <w:tcW w:w="8946" w:type="dxa"/>
          </w:tcPr>
          <w:p w:rsidR="00901A52" w:rsidRPr="00C0703A" w:rsidRDefault="00600BCD" w:rsidP="004B618C">
            <w:pPr>
              <w:rPr>
                <w:sz w:val="24"/>
                <w:szCs w:val="24"/>
              </w:rPr>
            </w:pPr>
            <w:r>
              <w:t>1/lambda_N^2*((test(P1x)*P1x+test(P1y)*P1y+test(P1z)*P1z)*(QNM_omega^2-j*gamma_Ag*QNM_omega</w:t>
            </w:r>
            <w:r w:rsidR="00C0703A">
              <w:rPr>
                <w:sz w:val="24"/>
                <w:szCs w:val="24"/>
              </w:rPr>
              <w:t>-</w:t>
            </w:r>
            <w:r>
              <w:t>omega0_Ag^2)/omegap_Ag^2+(test(P1x)*emw.Ex+test(P1y)*emw.Ey+test(P1z)*emw.Ez))</w:t>
            </w:r>
          </w:p>
        </w:tc>
      </w:tr>
      <w:tr w:rsidR="00901A52" w:rsidTr="005E122B">
        <w:trPr>
          <w:trHeight w:val="209"/>
          <w:jc w:val="center"/>
        </w:trPr>
        <w:tc>
          <w:tcPr>
            <w:tcW w:w="8946" w:type="dxa"/>
          </w:tcPr>
          <w:p w:rsidR="00895AC8" w:rsidRDefault="00901A52" w:rsidP="005E122B">
            <w:pPr>
              <w:jc w:val="center"/>
              <w:rPr>
                <w:sz w:val="24"/>
                <w:szCs w:val="24"/>
              </w:rPr>
            </w:pPr>
            <w:r w:rsidRPr="00901A52">
              <w:rPr>
                <w:sz w:val="24"/>
                <w:szCs w:val="24"/>
              </w:rPr>
              <w:t>0</w:t>
            </w:r>
          </w:p>
        </w:tc>
      </w:tr>
      <w:tr w:rsidR="00901A52" w:rsidTr="005E122B">
        <w:trPr>
          <w:jc w:val="center"/>
        </w:trPr>
        <w:tc>
          <w:tcPr>
            <w:tcW w:w="8946" w:type="dxa"/>
          </w:tcPr>
          <w:p w:rsidR="00895AC8" w:rsidRDefault="00901A52" w:rsidP="005E122B">
            <w:pPr>
              <w:jc w:val="center"/>
              <w:rPr>
                <w:sz w:val="24"/>
                <w:szCs w:val="24"/>
              </w:rPr>
            </w:pPr>
            <w:r w:rsidRPr="00901A52">
              <w:rPr>
                <w:sz w:val="24"/>
                <w:szCs w:val="24"/>
              </w:rPr>
              <w:t>0</w:t>
            </w:r>
          </w:p>
        </w:tc>
      </w:tr>
    </w:tbl>
    <w:p w:rsidR="00101EAA" w:rsidRDefault="00901A52" w:rsidP="004B618C">
      <w:pPr>
        <w:pStyle w:val="Titre3"/>
        <w:rPr>
          <w:rFonts w:ascii="CELBP B+ Galliard" w:hAnsi="CELBP B+ Galliard" w:cs="CELBP B+ Galliard"/>
          <w:sz w:val="18"/>
          <w:szCs w:val="18"/>
        </w:rPr>
      </w:pPr>
      <w:r>
        <w:t>STUDY 1</w:t>
      </w:r>
    </w:p>
    <w:p w:rsidR="00901A52" w:rsidRPr="00901A52" w:rsidRDefault="00901A52" w:rsidP="004B618C">
      <w:r w:rsidRPr="00901A52">
        <w:t xml:space="preserve">1 In the </w:t>
      </w:r>
      <w:r w:rsidRPr="00901A52">
        <w:rPr>
          <w:b/>
        </w:rPr>
        <w:t>Model</w:t>
      </w:r>
      <w:r w:rsidRPr="00901A52">
        <w:t xml:space="preserve"> </w:t>
      </w:r>
      <w:r w:rsidRPr="00901A52">
        <w:rPr>
          <w:b/>
        </w:rPr>
        <w:t>Builder</w:t>
      </w:r>
      <w:r w:rsidRPr="00901A52">
        <w:t xml:space="preserve"> window, expand the </w:t>
      </w:r>
      <w:r w:rsidRPr="00901A52">
        <w:rPr>
          <w:b/>
        </w:rPr>
        <w:t>Study</w:t>
      </w:r>
      <w:r w:rsidRPr="00901A52">
        <w:t xml:space="preserve"> 1 node, then click </w:t>
      </w:r>
      <w:r w:rsidRPr="00901A52">
        <w:rPr>
          <w:b/>
        </w:rPr>
        <w:t>Step</w:t>
      </w:r>
      <w:r w:rsidRPr="00901A52">
        <w:t xml:space="preserve"> </w:t>
      </w:r>
      <w:r w:rsidRPr="00901A52">
        <w:rPr>
          <w:b/>
        </w:rPr>
        <w:t>1:</w:t>
      </w:r>
      <w:r w:rsidRPr="00901A52">
        <w:t xml:space="preserve"> </w:t>
      </w:r>
      <w:proofErr w:type="spellStart"/>
      <w:r w:rsidRPr="00901A52">
        <w:rPr>
          <w:b/>
        </w:rPr>
        <w:t>Eigenfrequency</w:t>
      </w:r>
      <w:proofErr w:type="spellEnd"/>
      <w:r w:rsidRPr="00901A52">
        <w:t xml:space="preserve">. </w:t>
      </w:r>
    </w:p>
    <w:p w:rsidR="00901A52" w:rsidRPr="00901A52" w:rsidRDefault="00901A52" w:rsidP="004B618C">
      <w:r w:rsidRPr="00901A52">
        <w:t xml:space="preserve">2 In the </w:t>
      </w:r>
      <w:r w:rsidRPr="00901A52">
        <w:rPr>
          <w:b/>
        </w:rPr>
        <w:t>Settings</w:t>
      </w:r>
      <w:r w:rsidRPr="00901A52">
        <w:t xml:space="preserve"> window for </w:t>
      </w:r>
      <w:proofErr w:type="spellStart"/>
      <w:r w:rsidRPr="00901A52">
        <w:t>Eigenfrequency</w:t>
      </w:r>
      <w:proofErr w:type="spellEnd"/>
      <w:r w:rsidRPr="00901A52">
        <w:t xml:space="preserve">, locate the </w:t>
      </w:r>
      <w:r w:rsidRPr="00901A52">
        <w:rPr>
          <w:b/>
        </w:rPr>
        <w:t>Study</w:t>
      </w:r>
      <w:r w:rsidRPr="00901A52">
        <w:t xml:space="preserve"> </w:t>
      </w:r>
      <w:r w:rsidRPr="00901A52">
        <w:rPr>
          <w:b/>
        </w:rPr>
        <w:t>Settings</w:t>
      </w:r>
      <w:r w:rsidRPr="00901A52">
        <w:t xml:space="preserve"> section. </w:t>
      </w:r>
    </w:p>
    <w:p w:rsidR="00901A52" w:rsidRPr="00901A52" w:rsidRDefault="00901A52" w:rsidP="004B618C">
      <w:r w:rsidRPr="00901A52">
        <w:t xml:space="preserve">3 In the </w:t>
      </w:r>
      <w:r w:rsidRPr="00901A52">
        <w:rPr>
          <w:b/>
        </w:rPr>
        <w:t>Desired</w:t>
      </w:r>
      <w:r w:rsidRPr="00901A52">
        <w:t xml:space="preserve"> </w:t>
      </w:r>
      <w:r w:rsidRPr="00901A52">
        <w:rPr>
          <w:b/>
        </w:rPr>
        <w:t>number</w:t>
      </w:r>
      <w:r w:rsidRPr="00901A52">
        <w:t xml:space="preserve"> of </w:t>
      </w:r>
      <w:proofErr w:type="spellStart"/>
      <w:r w:rsidRPr="00901A52">
        <w:t>eigenfrequencies</w:t>
      </w:r>
      <w:proofErr w:type="spellEnd"/>
      <w:r w:rsidRPr="00901A52">
        <w:t xml:space="preserve"> text field, type </w:t>
      </w:r>
      <w:r>
        <w:t xml:space="preserve"> </w:t>
      </w:r>
      <w:r w:rsidRPr="00901A52">
        <w:rPr>
          <w:b/>
        </w:rPr>
        <w:t>4</w:t>
      </w:r>
      <w:r w:rsidRPr="00901A52">
        <w:t xml:space="preserve">. </w:t>
      </w:r>
    </w:p>
    <w:p w:rsidR="00101EAA" w:rsidRDefault="00901A52" w:rsidP="004B618C">
      <w:r w:rsidRPr="00901A52">
        <w:t xml:space="preserve">4 In the Search for </w:t>
      </w:r>
      <w:proofErr w:type="spellStart"/>
      <w:r w:rsidRPr="00901A52">
        <w:t>eigenfrequencies</w:t>
      </w:r>
      <w:proofErr w:type="spellEnd"/>
      <w:r w:rsidRPr="00901A52">
        <w:t xml:space="preserve"> around text field, type </w:t>
      </w:r>
      <w:r w:rsidR="00C0703A">
        <w:t>“</w:t>
      </w:r>
      <w:proofErr w:type="spellStart"/>
      <w:r w:rsidR="00895AC8" w:rsidRPr="005E122B">
        <w:t>omegap_D</w:t>
      </w:r>
      <w:proofErr w:type="spellEnd"/>
      <w:r w:rsidRPr="00901A52">
        <w:t>/(2*pi)*0.4</w:t>
      </w:r>
      <w:r w:rsidR="00B435F2">
        <w:t>5</w:t>
      </w:r>
      <w:r w:rsidR="00C0703A">
        <w:t>”.</w:t>
      </w:r>
    </w:p>
    <w:p w:rsidR="00895AC8" w:rsidRDefault="00901A52" w:rsidP="005E122B">
      <w:pPr>
        <w:spacing w:before="60"/>
        <w:rPr>
          <w:i/>
          <w:lang w:val="en-US"/>
        </w:rPr>
      </w:pPr>
      <w:r w:rsidRPr="00901A52">
        <w:rPr>
          <w:lang w:val="en-US"/>
        </w:rPr>
        <w:t xml:space="preserve">We </w:t>
      </w:r>
      <w:r w:rsidR="00C0703A">
        <w:rPr>
          <w:lang w:val="en-US"/>
        </w:rPr>
        <w:t>observe</w:t>
      </w:r>
      <w:r w:rsidR="00C0703A" w:rsidRPr="00901A52">
        <w:rPr>
          <w:lang w:val="en-US"/>
        </w:rPr>
        <w:t xml:space="preserve"> </w:t>
      </w:r>
      <w:r w:rsidRPr="00901A52">
        <w:rPr>
          <w:lang w:val="en-US"/>
        </w:rPr>
        <w:t xml:space="preserve">that, even though we ask the </w:t>
      </w:r>
      <w:proofErr w:type="spellStart"/>
      <w:r w:rsidRPr="00901A52">
        <w:rPr>
          <w:lang w:val="en-US"/>
        </w:rPr>
        <w:t>eigenfrequency</w:t>
      </w:r>
      <w:proofErr w:type="spellEnd"/>
      <w:r w:rsidRPr="00901A52">
        <w:rPr>
          <w:lang w:val="en-US"/>
        </w:rPr>
        <w:t xml:space="preserve"> solver for a </w:t>
      </w:r>
      <w:r w:rsidR="00C0703A">
        <w:rPr>
          <w:lang w:val="en-US"/>
        </w:rPr>
        <w:t xml:space="preserve">given </w:t>
      </w:r>
      <w:r w:rsidRPr="00901A52">
        <w:rPr>
          <w:lang w:val="en-US"/>
        </w:rPr>
        <w:t xml:space="preserve">desired number of modes, </w:t>
      </w:r>
      <w:r w:rsidRPr="00901A52">
        <w:rPr>
          <w:i/>
          <w:lang w:val="en-US"/>
        </w:rPr>
        <w:t>N</w:t>
      </w:r>
      <w:r w:rsidRPr="00901A52">
        <w:rPr>
          <w:lang w:val="en-US"/>
        </w:rPr>
        <w:t xml:space="preserve"> (</w:t>
      </w:r>
      <w:r w:rsidRPr="00901A52">
        <w:rPr>
          <w:i/>
          <w:lang w:val="en-US"/>
        </w:rPr>
        <w:t>N</w:t>
      </w:r>
      <w:r w:rsidR="00C0703A">
        <w:rPr>
          <w:i/>
          <w:lang w:val="en-US"/>
        </w:rPr>
        <w:t> </w:t>
      </w:r>
      <w:r w:rsidRPr="00901A52">
        <w:rPr>
          <w:lang w:val="en-US"/>
        </w:rPr>
        <w:t>=</w:t>
      </w:r>
      <w:r w:rsidR="00C0703A">
        <w:rPr>
          <w:lang w:val="en-US"/>
        </w:rPr>
        <w:t> </w:t>
      </w:r>
      <w:r w:rsidRPr="00901A52">
        <w:rPr>
          <w:lang w:val="en-US"/>
        </w:rPr>
        <w:t>4</w:t>
      </w:r>
      <w:r>
        <w:rPr>
          <w:lang w:val="en-US"/>
        </w:rPr>
        <w:t xml:space="preserve"> here</w:t>
      </w:r>
      <w:r w:rsidRPr="00901A52">
        <w:rPr>
          <w:lang w:val="en-US"/>
        </w:rPr>
        <w:t>),</w:t>
      </w:r>
      <w:r>
        <w:rPr>
          <w:lang w:val="en-US"/>
        </w:rPr>
        <w:t xml:space="preserve"> the final number of modes that the solver delivers after computations is 2</w:t>
      </w:r>
      <w:r w:rsidRPr="00901A52">
        <w:rPr>
          <w:i/>
          <w:lang w:val="en-US"/>
        </w:rPr>
        <w:t>N</w:t>
      </w:r>
      <w:r w:rsidR="00955E4E">
        <w:rPr>
          <w:lang w:val="en-US"/>
        </w:rPr>
        <w:t xml:space="preserve">. </w:t>
      </w:r>
      <w:r>
        <w:rPr>
          <w:lang w:val="en-US"/>
        </w:rPr>
        <w:t>Further</w:t>
      </w:r>
      <w:r w:rsidR="00C0703A">
        <w:rPr>
          <w:lang w:val="en-US"/>
        </w:rPr>
        <w:t>more</w:t>
      </w:r>
      <w:r>
        <w:rPr>
          <w:lang w:val="en-US"/>
        </w:rPr>
        <w:t xml:space="preserve">, when resonators are made of non-dispersive dielectrics </w:t>
      </w:r>
      <w:r w:rsidR="001D5EB9">
        <w:rPr>
          <w:lang w:val="en-US"/>
        </w:rPr>
        <w:t xml:space="preserve">, and the </w:t>
      </w:r>
      <w:r>
        <w:rPr>
          <w:lang w:val="en-US"/>
        </w:rPr>
        <w:t xml:space="preserve">auxiliary-field equation is not needed,  the computed mode number is </w:t>
      </w:r>
      <w:r w:rsidRPr="00901A52">
        <w:rPr>
          <w:i/>
          <w:lang w:val="en-US"/>
        </w:rPr>
        <w:t>N</w:t>
      </w:r>
      <w:r>
        <w:rPr>
          <w:lang w:val="en-US"/>
        </w:rPr>
        <w:t xml:space="preserve">. </w:t>
      </w:r>
      <w:r w:rsidRPr="00901A52">
        <w:rPr>
          <w:i/>
          <w:lang w:val="en-US"/>
        </w:rPr>
        <w:t xml:space="preserve"> </w:t>
      </w:r>
    </w:p>
    <w:p w:rsidR="001112C2" w:rsidRDefault="001112C2" w:rsidP="004B618C">
      <w:r w:rsidRPr="001112C2">
        <w:t xml:space="preserve">5 On the Study toolbar, click </w:t>
      </w:r>
      <w:r w:rsidRPr="005E122B">
        <w:rPr>
          <w:b/>
        </w:rPr>
        <w:t>Compute</w:t>
      </w:r>
      <w:r w:rsidRPr="001112C2">
        <w:t>.</w:t>
      </w:r>
    </w:p>
    <w:p w:rsidR="00B20268" w:rsidRPr="001F48F4" w:rsidRDefault="00671087" w:rsidP="004B618C">
      <w:pPr>
        <w:pStyle w:val="Titre2"/>
        <w:rPr>
          <w:sz w:val="50"/>
          <w:szCs w:val="50"/>
        </w:rPr>
      </w:pPr>
      <w:r>
        <w:t xml:space="preserve">4. </w:t>
      </w:r>
      <w:r w:rsidR="00B20268" w:rsidRPr="001F48F4">
        <w:t xml:space="preserve">Results </w:t>
      </w:r>
      <w:r w:rsidR="00B20268" w:rsidRPr="005936A4">
        <w:t>and</w:t>
      </w:r>
      <w:r w:rsidR="00B20268" w:rsidRPr="001F48F4">
        <w:t xml:space="preserve"> Discussions </w:t>
      </w:r>
    </w:p>
    <w:p w:rsidR="00B20268" w:rsidRDefault="00B20268" w:rsidP="004B618C">
      <w:r>
        <w:t xml:space="preserve">We compute 8 modes, which are QNMs, i.e., natural resonance states of </w:t>
      </w:r>
      <w:r w:rsidR="00C0703A">
        <w:t>the metal sphere in air</w:t>
      </w:r>
      <w:r>
        <w:t xml:space="preserve">. These modes are TM-polarized spherical waves, </w:t>
      </w:r>
      <w:r w:rsidRPr="001F48F4">
        <w:t>including three</w:t>
      </w:r>
      <w:r>
        <w:t xml:space="preserve"> degenerate</w:t>
      </w:r>
      <w:r w:rsidRPr="001F48F4">
        <w:t xml:space="preserve"> modes with spherical harmonic degree </w:t>
      </w:r>
      <m:oMath>
        <m:r>
          <m:rPr>
            <m:scr m:val="script"/>
            <m:sty m:val="p"/>
          </m:rP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, and </w:t>
      </w:r>
      <w:r w:rsidRPr="001F48F4">
        <w:t xml:space="preserve">five </w:t>
      </w:r>
      <w:r>
        <w:t xml:space="preserve">degenerate </w:t>
      </w:r>
      <w:r w:rsidRPr="001F48F4">
        <w:t xml:space="preserve">modes 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1F48F4">
        <w:t>.</w:t>
      </w:r>
      <w:r>
        <w:t xml:space="preserve"> Table 1 gives the computed </w:t>
      </w:r>
      <w:proofErr w:type="spellStart"/>
      <w:r>
        <w:t>eigenfrequencies</w:t>
      </w:r>
      <w:proofErr w:type="spellEnd"/>
      <w:r>
        <w:t xml:space="preserve"> (in units of Hz; not angular frequencies). Note that the </w:t>
      </w:r>
      <w:r w:rsidR="00C0703A">
        <w:t xml:space="preserve">mode </w:t>
      </w:r>
      <w:r>
        <w:t xml:space="preserve">degeneracy is slightly lifted </w:t>
      </w:r>
      <w:r w:rsidR="00C0703A">
        <w:t>because</w:t>
      </w:r>
      <w:r>
        <w:t xml:space="preserve"> </w:t>
      </w:r>
      <w:r w:rsidR="00C0703A">
        <w:t>the</w:t>
      </w:r>
      <w:r>
        <w:t xml:space="preserve"> numerical </w:t>
      </w:r>
      <w:r w:rsidRPr="001F48F4">
        <w:t>discretization</w:t>
      </w:r>
      <w:r>
        <w:t xml:space="preserve"> breaks </w:t>
      </w:r>
      <w:r w:rsidR="00AF5B89">
        <w:t xml:space="preserve">the </w:t>
      </w:r>
      <w:r>
        <w:t xml:space="preserve">spherical symmetry. We </w:t>
      </w:r>
      <w:r w:rsidR="00AF5B89">
        <w:t xml:space="preserve">compare </w:t>
      </w:r>
      <w:r>
        <w:t xml:space="preserve">the COMSOL results with those obtained by finding poles of Mie's scattering coefficients (right column).  </w:t>
      </w:r>
      <w:r w:rsidR="00AF5B89">
        <w:t>Good agreement is achieved;</w:t>
      </w:r>
      <w:r>
        <w:t xml:space="preserve"> </w:t>
      </w:r>
      <w:r w:rsidR="00AF5B89">
        <w:t xml:space="preserve">the </w:t>
      </w:r>
      <w:r>
        <w:t xml:space="preserve">slight </w:t>
      </w:r>
      <w:r w:rsidR="00AF5B89">
        <w:t>difference is due to</w:t>
      </w:r>
      <w:r>
        <w:t xml:space="preserve"> inevitable numerical inaccuracies, introduced by numerical discretization and</w:t>
      </w:r>
      <w:r w:rsidR="00C0703A">
        <w:t xml:space="preserve"> the</w:t>
      </w:r>
      <w:r>
        <w:t xml:space="preserve"> </w:t>
      </w:r>
      <w:r w:rsidR="00C0703A">
        <w:t xml:space="preserve">inevitable imperfection of the numerical </w:t>
      </w:r>
      <w:r>
        <w:t>perfectly matched layers.</w:t>
      </w:r>
    </w:p>
    <w:p w:rsidR="00B20268" w:rsidRDefault="00B20268" w:rsidP="004B618C"/>
    <w:tbl>
      <w:tblPr>
        <w:tblStyle w:val="Grilledutableau"/>
        <w:tblW w:w="0" w:type="auto"/>
        <w:jc w:val="center"/>
        <w:tblInd w:w="247" w:type="dxa"/>
        <w:tblLook w:val="04A0"/>
      </w:tblPr>
      <w:tblGrid>
        <w:gridCol w:w="2808"/>
        <w:gridCol w:w="3055"/>
        <w:gridCol w:w="3056"/>
      </w:tblGrid>
      <w:tr w:rsidR="00B20268" w:rsidTr="005E122B">
        <w:trPr>
          <w:jc w:val="center"/>
        </w:trPr>
        <w:tc>
          <w:tcPr>
            <w:tcW w:w="2808" w:type="dxa"/>
            <w:vMerge w:val="restart"/>
          </w:tcPr>
          <w:p w:rsidR="00BB50D7" w:rsidRPr="00E53C58" w:rsidRDefault="00895AC8" w:rsidP="00E53C58">
            <w:pPr>
              <w:jc w:val="center"/>
              <w:rPr>
                <w:sz w:val="24"/>
                <w:szCs w:val="24"/>
              </w:rPr>
            </w:pPr>
            <w:r w:rsidRPr="005E122B">
              <w:rPr>
                <w:sz w:val="24"/>
                <w:szCs w:val="24"/>
              </w:rPr>
              <w:t>Spherical harmonic degree</w:t>
            </w:r>
          </w:p>
        </w:tc>
        <w:tc>
          <w:tcPr>
            <w:tcW w:w="6111" w:type="dxa"/>
            <w:gridSpan w:val="2"/>
          </w:tcPr>
          <w:p w:rsidR="00BB50D7" w:rsidRPr="00E53C58" w:rsidRDefault="00895AC8" w:rsidP="00E53C58">
            <w:pPr>
              <w:jc w:val="center"/>
              <w:rPr>
                <w:sz w:val="24"/>
                <w:szCs w:val="24"/>
              </w:rPr>
            </w:pPr>
            <w:proofErr w:type="spellStart"/>
            <w:r w:rsidRPr="005E122B">
              <w:rPr>
                <w:sz w:val="24"/>
                <w:szCs w:val="24"/>
              </w:rPr>
              <w:t>Eigenfrequencies</w:t>
            </w:r>
            <w:proofErr w:type="spellEnd"/>
            <w:r w:rsidRPr="005E122B">
              <w:rPr>
                <w:sz w:val="24"/>
                <w:szCs w:val="24"/>
              </w:rPr>
              <w:t xml:space="preserve"> [Hz]</w:t>
            </w:r>
          </w:p>
        </w:tc>
      </w:tr>
      <w:tr w:rsidR="00B20268" w:rsidTr="005E122B">
        <w:trPr>
          <w:jc w:val="center"/>
        </w:trPr>
        <w:tc>
          <w:tcPr>
            <w:tcW w:w="2808" w:type="dxa"/>
            <w:vMerge/>
          </w:tcPr>
          <w:p w:rsidR="00BB50D7" w:rsidRPr="00E53C58" w:rsidRDefault="00BB50D7" w:rsidP="00E53C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BB50D7" w:rsidRPr="00E53C58" w:rsidRDefault="00895AC8" w:rsidP="00E53C58">
            <w:pPr>
              <w:jc w:val="center"/>
              <w:rPr>
                <w:sz w:val="24"/>
                <w:szCs w:val="24"/>
              </w:rPr>
            </w:pPr>
            <w:r w:rsidRPr="005E122B">
              <w:rPr>
                <w:sz w:val="24"/>
                <w:szCs w:val="24"/>
              </w:rPr>
              <w:t>COMSOL</w:t>
            </w:r>
          </w:p>
        </w:tc>
        <w:tc>
          <w:tcPr>
            <w:tcW w:w="3056" w:type="dxa"/>
          </w:tcPr>
          <w:p w:rsidR="00BB50D7" w:rsidRPr="00E53C58" w:rsidRDefault="00895AC8" w:rsidP="00E53C58">
            <w:pPr>
              <w:jc w:val="center"/>
              <w:rPr>
                <w:sz w:val="24"/>
                <w:szCs w:val="24"/>
              </w:rPr>
            </w:pPr>
            <w:r w:rsidRPr="005E122B">
              <w:rPr>
                <w:sz w:val="24"/>
                <w:szCs w:val="24"/>
              </w:rPr>
              <w:t>Mie's scattering theory</w:t>
            </w:r>
          </w:p>
        </w:tc>
      </w:tr>
      <w:tr w:rsidR="00B20268" w:rsidTr="005E122B">
        <w:trPr>
          <w:jc w:val="center"/>
        </w:trPr>
        <w:tc>
          <w:tcPr>
            <w:tcW w:w="2808" w:type="dxa"/>
          </w:tcPr>
          <w:p w:rsidR="00895AC8" w:rsidRDefault="00895AC8" w:rsidP="005E122B">
            <w:pPr>
              <w:rPr>
                <w:sz w:val="24"/>
                <w:szCs w:val="24"/>
              </w:rPr>
            </w:pPr>
          </w:p>
          <w:p w:rsidR="00895AC8" w:rsidRDefault="00B20268" w:rsidP="005E122B">
            <w:pPr>
              <w:rPr>
                <w:sz w:val="24"/>
                <w:szCs w:val="24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>
              <w:t xml:space="preserve">   (3 modes)</w:t>
            </w:r>
          </w:p>
        </w:tc>
        <w:tc>
          <w:tcPr>
            <w:tcW w:w="3055" w:type="dxa"/>
          </w:tcPr>
          <w:p w:rsidR="00895AC8" w:rsidRDefault="00B20268" w:rsidP="005E122B">
            <w:pPr>
              <w:rPr>
                <w:sz w:val="24"/>
                <w:szCs w:val="24"/>
              </w:rPr>
            </w:pPr>
            <w:r w:rsidRPr="00F927B3">
              <w:t>9.18</w:t>
            </w:r>
            <w:r w:rsidR="00161EA2">
              <w:t>60E14+1.5051</w:t>
            </w:r>
            <w:r w:rsidRPr="00F927B3">
              <w:t>E14i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9.1861E14+1.5046</w:t>
            </w:r>
            <w:r w:rsidR="00B20268" w:rsidRPr="00F927B3">
              <w:t>E14i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9.1869E14+1.5046</w:t>
            </w:r>
            <w:r w:rsidR="00B20268" w:rsidRPr="00F927B3">
              <w:t>E14i</w:t>
            </w:r>
          </w:p>
        </w:tc>
        <w:tc>
          <w:tcPr>
            <w:tcW w:w="3056" w:type="dxa"/>
          </w:tcPr>
          <w:p w:rsidR="00895AC8" w:rsidRDefault="00895AC8" w:rsidP="005E122B">
            <w:pPr>
              <w:rPr>
                <w:sz w:val="24"/>
                <w:szCs w:val="24"/>
              </w:rPr>
            </w:pPr>
          </w:p>
          <w:p w:rsidR="00895AC8" w:rsidRDefault="00B20268" w:rsidP="005E122B">
            <w:pPr>
              <w:rPr>
                <w:sz w:val="24"/>
                <w:szCs w:val="24"/>
              </w:rPr>
            </w:pPr>
            <w:r>
              <w:t>9.1980E14+1.4953E14i</w:t>
            </w:r>
          </w:p>
        </w:tc>
      </w:tr>
      <w:tr w:rsidR="00B20268" w:rsidTr="005E122B">
        <w:trPr>
          <w:jc w:val="center"/>
        </w:trPr>
        <w:tc>
          <w:tcPr>
            <w:tcW w:w="2808" w:type="dxa"/>
          </w:tcPr>
          <w:p w:rsidR="00895AC8" w:rsidRDefault="00895AC8" w:rsidP="005E122B">
            <w:pPr>
              <w:rPr>
                <w:rFonts w:eastAsia="Times New Roman"/>
                <w:sz w:val="24"/>
                <w:szCs w:val="24"/>
              </w:rPr>
            </w:pPr>
          </w:p>
          <w:p w:rsidR="00895AC8" w:rsidRDefault="00B20268" w:rsidP="005E122B">
            <w:pPr>
              <w:rPr>
                <w:rFonts w:eastAsia="Times New Roman"/>
                <w:sz w:val="24"/>
                <w:szCs w:val="24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>
              <w:rPr>
                <w:rFonts w:eastAsia="Times New Roman"/>
              </w:rPr>
              <w:t xml:space="preserve"> (5 modes)</w:t>
            </w:r>
          </w:p>
        </w:tc>
        <w:tc>
          <w:tcPr>
            <w:tcW w:w="3055" w:type="dxa"/>
          </w:tcPr>
          <w:p w:rsidR="00895AC8" w:rsidRDefault="00B20268" w:rsidP="005E122B">
            <w:pPr>
              <w:rPr>
                <w:sz w:val="24"/>
                <w:szCs w:val="24"/>
              </w:rPr>
            </w:pPr>
            <w:r w:rsidRPr="00F927B3">
              <w:t>1.</w:t>
            </w:r>
            <w:r w:rsidR="00161EA2">
              <w:t>2351E15+2.2485</w:t>
            </w:r>
            <w:r w:rsidRPr="00F927B3">
              <w:t>E13i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1.2352E15+2.2450</w:t>
            </w:r>
            <w:r w:rsidR="00B20268" w:rsidRPr="00F927B3">
              <w:t>E13i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1.2352E15+2.2475</w:t>
            </w:r>
            <w:r w:rsidR="00B20268" w:rsidRPr="00F927B3">
              <w:t>E13i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1.2352E15+2.2480</w:t>
            </w:r>
            <w:r w:rsidR="00B20268" w:rsidRPr="00F927B3">
              <w:t>E13i</w:t>
            </w:r>
          </w:p>
          <w:p w:rsidR="00895AC8" w:rsidRDefault="00161EA2" w:rsidP="005E122B">
            <w:pPr>
              <w:rPr>
                <w:sz w:val="24"/>
                <w:szCs w:val="24"/>
              </w:rPr>
            </w:pPr>
            <w:r>
              <w:t>1.2353E15+2.2499</w:t>
            </w:r>
            <w:r w:rsidR="00B20268" w:rsidRPr="00F927B3">
              <w:t>E13i</w:t>
            </w:r>
          </w:p>
        </w:tc>
        <w:tc>
          <w:tcPr>
            <w:tcW w:w="3056" w:type="dxa"/>
          </w:tcPr>
          <w:p w:rsidR="00895AC8" w:rsidRDefault="00895AC8" w:rsidP="005E122B">
            <w:pPr>
              <w:rPr>
                <w:sz w:val="24"/>
                <w:szCs w:val="24"/>
              </w:rPr>
            </w:pPr>
          </w:p>
          <w:p w:rsidR="00895AC8" w:rsidRDefault="00895AC8" w:rsidP="005E122B">
            <w:pPr>
              <w:rPr>
                <w:sz w:val="24"/>
                <w:szCs w:val="24"/>
              </w:rPr>
            </w:pPr>
          </w:p>
          <w:p w:rsidR="00895AC8" w:rsidRDefault="00B20268" w:rsidP="005E122B">
            <w:pPr>
              <w:rPr>
                <w:sz w:val="24"/>
                <w:szCs w:val="24"/>
              </w:rPr>
            </w:pPr>
            <w:r>
              <w:t>1.2363E15+2.2476E13i</w:t>
            </w:r>
          </w:p>
        </w:tc>
      </w:tr>
    </w:tbl>
    <w:p w:rsidR="00895AC8" w:rsidRDefault="00B20268" w:rsidP="005E122B">
      <w:pPr>
        <w:ind w:left="1134" w:right="1088"/>
      </w:pPr>
      <w:r>
        <w:t xml:space="preserve">Table 1: </w:t>
      </w:r>
      <w:r w:rsidR="00E53C58">
        <w:t xml:space="preserve">8 QNM </w:t>
      </w:r>
      <w:proofErr w:type="spellStart"/>
      <w:r w:rsidR="00E53C58">
        <w:t>eigenfrequencies</w:t>
      </w:r>
      <w:proofErr w:type="spellEnd"/>
      <w:r w:rsidR="00E53C58">
        <w:t xml:space="preserve"> computed with </w:t>
      </w:r>
      <w:proofErr w:type="spellStart"/>
      <w:r w:rsidR="008D76DE" w:rsidRPr="00413F1B">
        <w:rPr>
          <w:b/>
          <w:bCs/>
          <w:lang w:val="en-US"/>
        </w:rPr>
        <w:t>QNMEig</w:t>
      </w:r>
      <w:proofErr w:type="spellEnd"/>
      <w:r w:rsidR="008D76DE" w:rsidRPr="00413F1B">
        <w:rPr>
          <w:bCs/>
          <w:lang w:val="en-US"/>
        </w:rPr>
        <w:t xml:space="preserve"> </w:t>
      </w:r>
      <w:r>
        <w:t xml:space="preserve">for </w:t>
      </w:r>
      <w:r w:rsidR="008D76DE">
        <w:t>the metal</w:t>
      </w:r>
      <w:r>
        <w:t xml:space="preserve"> sphere in air, </w:t>
      </w:r>
      <w:r w:rsidR="00E53C58">
        <w:t xml:space="preserve">and </w:t>
      </w:r>
      <w:r w:rsidR="008D76DE">
        <w:t>compar</w:t>
      </w:r>
      <w:r w:rsidR="00E53C58">
        <w:t>ison</w:t>
      </w:r>
      <w:r w:rsidR="008D76DE">
        <w:t xml:space="preserve">  with</w:t>
      </w:r>
      <w:r>
        <w:t xml:space="preserve"> Mie's scattering theory.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562FD7" w:rsidRPr="00562FD7" w:rsidTr="00562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</w:tr>
      <w:tr w:rsidR="00562FD7" w:rsidRPr="00562FD7" w:rsidTr="00562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</w:tr>
      <w:tr w:rsidR="00562FD7" w:rsidRPr="00562FD7" w:rsidTr="00562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</w:tr>
      <w:tr w:rsidR="00562FD7" w:rsidRPr="00562FD7" w:rsidTr="00562F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62FD7" w:rsidRPr="007B0A61" w:rsidRDefault="00562FD7" w:rsidP="004B618C">
            <w:pPr>
              <w:rPr>
                <w:rFonts w:eastAsia="Times New Roman"/>
                <w:lang w:val="en-US" w:eastAsia="fr-FR"/>
              </w:rPr>
            </w:pPr>
          </w:p>
        </w:tc>
      </w:tr>
    </w:tbl>
    <w:p w:rsidR="003407A4" w:rsidRPr="00F927B3" w:rsidRDefault="00B20268" w:rsidP="004B618C">
      <w:r>
        <w:t xml:space="preserve">The three components of the </w:t>
      </w:r>
      <w:r w:rsidRPr="00256D9E">
        <w:rPr>
          <w:i/>
        </w:rPr>
        <w:t>normalized</w:t>
      </w:r>
      <w:r>
        <w:t xml:space="preserve"> QNM electric field </w:t>
      </w:r>
      <w:r w:rsidR="008D76DE">
        <w:t xml:space="preserve">are </w:t>
      </w:r>
      <w:r>
        <w:t>given by, Ex/</w:t>
      </w:r>
      <w:proofErr w:type="spellStart"/>
      <w:r>
        <w:t>sqrt</w:t>
      </w:r>
      <w:proofErr w:type="spellEnd"/>
      <w:r>
        <w:t xml:space="preserve">(QN),  </w:t>
      </w:r>
      <w:proofErr w:type="spellStart"/>
      <w:r w:rsidR="00955E4E">
        <w:t>Ey</w:t>
      </w:r>
      <w:proofErr w:type="spellEnd"/>
      <w:r w:rsidR="00955E4E">
        <w:t>/</w:t>
      </w:r>
      <w:proofErr w:type="spellStart"/>
      <w:r w:rsidR="00955E4E">
        <w:t>sqrt</w:t>
      </w:r>
      <w:proofErr w:type="spellEnd"/>
      <w:r w:rsidR="00955E4E">
        <w:t xml:space="preserve">(QN), </w:t>
      </w:r>
      <w:proofErr w:type="spellStart"/>
      <w:r>
        <w:t>Ez</w:t>
      </w:r>
      <w:proofErr w:type="spellEnd"/>
      <w:r>
        <w:t>/</w:t>
      </w:r>
      <w:proofErr w:type="spellStart"/>
      <w:r>
        <w:t>sqrt</w:t>
      </w:r>
      <w:proofErr w:type="spellEnd"/>
      <w:r>
        <w:t>(QN). Below,</w:t>
      </w:r>
      <w:r w:rsidR="003407A4">
        <w:t xml:space="preserve"> we plot </w:t>
      </w:r>
      <w:r w:rsidR="00256D9E">
        <w:t xml:space="preserve">the </w:t>
      </w:r>
      <w:r w:rsidR="001D5EB9">
        <w:t xml:space="preserve">modulus of the </w:t>
      </w:r>
      <w:r w:rsidR="00256D9E">
        <w:t>normalized QNM electric-</w:t>
      </w:r>
      <w:r>
        <w:t xml:space="preserve">field,  </w:t>
      </w:r>
      <w:proofErr w:type="spellStart"/>
      <w:r>
        <w:t>sqrt</w:t>
      </w:r>
      <w:proofErr w:type="spellEnd"/>
      <w:r>
        <w:t>(</w:t>
      </w:r>
      <w:r w:rsidR="001D5EB9">
        <w:t>abs</w:t>
      </w:r>
      <w:r>
        <w:t>(Ex^2+Ey^2+Ez^2/QN</w:t>
      </w:r>
      <w:r w:rsidR="001D5EB9">
        <w:t>)</w:t>
      </w:r>
      <w:r w:rsidR="003407A4">
        <w:t>),</w:t>
      </w:r>
      <w:r w:rsidR="0098074B">
        <w:t xml:space="preserve"> </w:t>
      </w:r>
      <w:r w:rsidR="003407A4">
        <w:t xml:space="preserve">for the mode with the </w:t>
      </w:r>
      <w:proofErr w:type="spellStart"/>
      <w:r w:rsidR="003407A4">
        <w:t>eigenfrequency</w:t>
      </w:r>
      <w:proofErr w:type="spellEnd"/>
      <w:r w:rsidR="003407A4">
        <w:t xml:space="preserve">  </w:t>
      </w:r>
      <w:r w:rsidR="003407A4" w:rsidRPr="00F927B3">
        <w:t>9.1826E14+1.5039E14i</w:t>
      </w:r>
      <w:r w:rsidR="003407A4">
        <w:t>.</w:t>
      </w:r>
      <w:r w:rsidR="003407A4" w:rsidRPr="00F927B3">
        <w:t xml:space="preserve"> </w:t>
      </w:r>
    </w:p>
    <w:p w:rsidR="00B20268" w:rsidRDefault="00B20268" w:rsidP="004B618C"/>
    <w:p w:rsidR="00412AFC" w:rsidRPr="00412AFC" w:rsidRDefault="00690D63" w:rsidP="00690D63">
      <w:pPr>
        <w:jc w:val="center"/>
      </w:pPr>
      <w:r w:rsidRPr="00690D63">
        <w:rPr>
          <w:noProof/>
          <w:lang w:val="fr-FR" w:eastAsia="fr-FR"/>
        </w:rPr>
        <w:drawing>
          <wp:inline distT="0" distB="0" distL="0" distR="0">
            <wp:extent cx="5020889" cy="4409526"/>
            <wp:effectExtent l="0" t="0" r="889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584" r="8805" b="3887"/>
                    <a:stretch/>
                  </pic:blipFill>
                  <pic:spPr bwMode="auto">
                    <a:xfrm>
                      <a:off x="0" y="0"/>
                      <a:ext cx="5020889" cy="44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sectPr w:rsidR="00412AFC" w:rsidRPr="00412AFC" w:rsidSect="0038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LBP C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LCA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ICJ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CGOP G+ Gill Sans">
    <w:altName w:val="Gill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LBP B+ Galliard">
    <w:altName w:val="Galliar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451A"/>
    <w:multiLevelType w:val="hybridMultilevel"/>
    <w:tmpl w:val="21DA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57A8"/>
    <w:multiLevelType w:val="hybridMultilevel"/>
    <w:tmpl w:val="35042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A0624"/>
    <w:multiLevelType w:val="hybridMultilevel"/>
    <w:tmpl w:val="63B48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trackRevisions/>
  <w:defaultTabStop w:val="720"/>
  <w:hyphenationZone w:val="425"/>
  <w:characterSpacingControl w:val="doNotCompress"/>
  <w:compat>
    <w:useFELayout/>
  </w:compat>
  <w:rsids>
    <w:rsidRoot w:val="00784357"/>
    <w:rsid w:val="00012D9C"/>
    <w:rsid w:val="00034A8C"/>
    <w:rsid w:val="00037FAB"/>
    <w:rsid w:val="00041BC5"/>
    <w:rsid w:val="00046735"/>
    <w:rsid w:val="00055786"/>
    <w:rsid w:val="000632A7"/>
    <w:rsid w:val="000B3B9D"/>
    <w:rsid w:val="000C04B6"/>
    <w:rsid w:val="00101EAA"/>
    <w:rsid w:val="001112C2"/>
    <w:rsid w:val="0012042C"/>
    <w:rsid w:val="00161EA2"/>
    <w:rsid w:val="001B1CF8"/>
    <w:rsid w:val="001B28FF"/>
    <w:rsid w:val="001C44BD"/>
    <w:rsid w:val="001D5EB9"/>
    <w:rsid w:val="001F3A64"/>
    <w:rsid w:val="001F48F4"/>
    <w:rsid w:val="00203D92"/>
    <w:rsid w:val="002076B6"/>
    <w:rsid w:val="00256D9E"/>
    <w:rsid w:val="002650C8"/>
    <w:rsid w:val="00276624"/>
    <w:rsid w:val="00286C02"/>
    <w:rsid w:val="003279D7"/>
    <w:rsid w:val="003407A4"/>
    <w:rsid w:val="00386165"/>
    <w:rsid w:val="00386818"/>
    <w:rsid w:val="003C48B1"/>
    <w:rsid w:val="00412AFC"/>
    <w:rsid w:val="0042048D"/>
    <w:rsid w:val="00427ACD"/>
    <w:rsid w:val="00457E62"/>
    <w:rsid w:val="004A5801"/>
    <w:rsid w:val="004B618C"/>
    <w:rsid w:val="004D0657"/>
    <w:rsid w:val="004F38AC"/>
    <w:rsid w:val="0051338F"/>
    <w:rsid w:val="00555F2A"/>
    <w:rsid w:val="00562FD7"/>
    <w:rsid w:val="005936A4"/>
    <w:rsid w:val="005E122B"/>
    <w:rsid w:val="005F5731"/>
    <w:rsid w:val="00600BCD"/>
    <w:rsid w:val="00671087"/>
    <w:rsid w:val="00690D63"/>
    <w:rsid w:val="006917E2"/>
    <w:rsid w:val="006A70E0"/>
    <w:rsid w:val="006C0CD3"/>
    <w:rsid w:val="006D4406"/>
    <w:rsid w:val="006F4EAE"/>
    <w:rsid w:val="00713E8C"/>
    <w:rsid w:val="00716F07"/>
    <w:rsid w:val="00717A02"/>
    <w:rsid w:val="00722553"/>
    <w:rsid w:val="0074542F"/>
    <w:rsid w:val="00753402"/>
    <w:rsid w:val="00784357"/>
    <w:rsid w:val="007B0A61"/>
    <w:rsid w:val="0082679E"/>
    <w:rsid w:val="008458CE"/>
    <w:rsid w:val="00870CDF"/>
    <w:rsid w:val="00895AC8"/>
    <w:rsid w:val="008D2633"/>
    <w:rsid w:val="008D76DE"/>
    <w:rsid w:val="008E1074"/>
    <w:rsid w:val="00901A52"/>
    <w:rsid w:val="0091103F"/>
    <w:rsid w:val="00923D2E"/>
    <w:rsid w:val="00934EC9"/>
    <w:rsid w:val="00955E4E"/>
    <w:rsid w:val="0098074B"/>
    <w:rsid w:val="0098274F"/>
    <w:rsid w:val="00995F82"/>
    <w:rsid w:val="00997F9C"/>
    <w:rsid w:val="009D05D1"/>
    <w:rsid w:val="009D3355"/>
    <w:rsid w:val="00A600C9"/>
    <w:rsid w:val="00A67678"/>
    <w:rsid w:val="00AA2386"/>
    <w:rsid w:val="00AB6F7C"/>
    <w:rsid w:val="00AC1864"/>
    <w:rsid w:val="00AD4205"/>
    <w:rsid w:val="00AF5B89"/>
    <w:rsid w:val="00B20268"/>
    <w:rsid w:val="00B435F2"/>
    <w:rsid w:val="00BB50D7"/>
    <w:rsid w:val="00C01DB5"/>
    <w:rsid w:val="00C0703A"/>
    <w:rsid w:val="00C546E2"/>
    <w:rsid w:val="00C642C2"/>
    <w:rsid w:val="00CC745E"/>
    <w:rsid w:val="00CF144C"/>
    <w:rsid w:val="00CF4399"/>
    <w:rsid w:val="00D22A34"/>
    <w:rsid w:val="00D7513E"/>
    <w:rsid w:val="00D84436"/>
    <w:rsid w:val="00DA5936"/>
    <w:rsid w:val="00DE1985"/>
    <w:rsid w:val="00E45EC0"/>
    <w:rsid w:val="00E53C58"/>
    <w:rsid w:val="00E809B7"/>
    <w:rsid w:val="00E87F32"/>
    <w:rsid w:val="00E95656"/>
    <w:rsid w:val="00EF3857"/>
    <w:rsid w:val="00F35959"/>
    <w:rsid w:val="00F74101"/>
    <w:rsid w:val="00F927B3"/>
    <w:rsid w:val="00FE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C9"/>
    <w:pPr>
      <w:spacing w:after="60" w:line="240" w:lineRule="auto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34EC9"/>
    <w:pPr>
      <w:keepNext/>
      <w:keepLines/>
      <w:spacing w:after="84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EC9"/>
    <w:pPr>
      <w:spacing w:before="360"/>
      <w:outlineLvl w:val="1"/>
    </w:pPr>
    <w:rPr>
      <w:b/>
      <w:i/>
      <w:iCs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18C"/>
    <w:pPr>
      <w:spacing w:before="360"/>
      <w:outlineLvl w:val="2"/>
    </w:pPr>
    <w:rPr>
      <w:b/>
      <w:i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1087"/>
    <w:pPr>
      <w:spacing w:before="240"/>
      <w:outlineLvl w:val="3"/>
    </w:pPr>
    <w:rPr>
      <w:b/>
      <w:i/>
      <w:iCs/>
      <w:color w:val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2042C"/>
    <w:pPr>
      <w:autoSpaceDE w:val="0"/>
      <w:autoSpaceDN w:val="0"/>
      <w:adjustRightInd w:val="0"/>
      <w:spacing w:after="0" w:line="240" w:lineRule="auto"/>
    </w:pPr>
    <w:rPr>
      <w:rFonts w:ascii="CELBP C+ Gill Sans" w:hAnsi="CELBP C+ Gill Sans" w:cs="CELBP C+ Gill Sans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34EC9"/>
    <w:rPr>
      <w:b/>
      <w:i/>
      <w:iCs/>
      <w:sz w:val="30"/>
      <w:szCs w:val="30"/>
    </w:rPr>
  </w:style>
  <w:style w:type="character" w:styleId="Textedelespacerserv">
    <w:name w:val="Placeholder Text"/>
    <w:basedOn w:val="Policepardfaut"/>
    <w:uiPriority w:val="99"/>
    <w:semiHidden/>
    <w:rsid w:val="004F38AC"/>
    <w:rPr>
      <w:color w:val="808080"/>
    </w:rPr>
  </w:style>
  <w:style w:type="paragraph" w:styleId="Paragraphedeliste">
    <w:name w:val="List Paragraph"/>
    <w:basedOn w:val="Normal"/>
    <w:uiPriority w:val="34"/>
    <w:qFormat/>
    <w:rsid w:val="0098274F"/>
    <w:pPr>
      <w:ind w:left="720"/>
      <w:contextualSpacing/>
    </w:pPr>
  </w:style>
  <w:style w:type="paragraph" w:customStyle="1" w:styleId="SP90253">
    <w:name w:val="SP90253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paragraph" w:customStyle="1" w:styleId="SP90255">
    <w:name w:val="SP90255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character" w:styleId="Marquedecommentaire">
    <w:name w:val="annotation reference"/>
    <w:basedOn w:val="Policepardfaut"/>
    <w:uiPriority w:val="99"/>
    <w:semiHidden/>
    <w:unhideWhenUsed/>
    <w:rsid w:val="00012D9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2A"/>
    <w:rPr>
      <w:rFonts w:ascii="Tahoma" w:hAnsi="Tahoma" w:cs="Tahoma"/>
      <w:sz w:val="16"/>
      <w:szCs w:val="16"/>
    </w:rPr>
  </w:style>
  <w:style w:type="character" w:customStyle="1" w:styleId="bodytext-ital">
    <w:name w:val="body_text-ital"/>
    <w:basedOn w:val="Policepardfaut"/>
    <w:rsid w:val="00753402"/>
    <w:rPr>
      <w:rFonts w:ascii="Verdana" w:hAnsi="Verdana" w:hint="default"/>
      <w:b w:val="0"/>
      <w:bCs w:val="0"/>
      <w:i/>
      <w:iCs/>
      <w:caps w:val="0"/>
      <w:smallCaps w:val="0"/>
      <w:color w:val="000000"/>
      <w:sz w:val="16"/>
      <w:szCs w:val="16"/>
      <w:vertAlign w:val="baseline"/>
    </w:rPr>
  </w:style>
  <w:style w:type="paragraph" w:customStyle="1" w:styleId="SP303200">
    <w:name w:val="SP303200"/>
    <w:basedOn w:val="Default"/>
    <w:next w:val="Default"/>
    <w:uiPriority w:val="99"/>
    <w:rsid w:val="00034A8C"/>
    <w:rPr>
      <w:rFonts w:ascii="OPICJ G+ Gill Sans" w:hAnsi="OPICJ G+ Gill Sans" w:cstheme="minorBidi"/>
      <w:color w:val="auto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2D9C"/>
    <w:rPr>
      <w:sz w:val="20"/>
      <w:szCs w:val="20"/>
    </w:rPr>
  </w:style>
  <w:style w:type="paragraph" w:customStyle="1" w:styleId="SP249973">
    <w:name w:val="SP249973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paragraph" w:customStyle="1" w:styleId="SP249978">
    <w:name w:val="SP249978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2D9C"/>
    <w:rPr>
      <w:sz w:val="20"/>
      <w:szCs w:val="20"/>
    </w:rPr>
  </w:style>
  <w:style w:type="table" w:styleId="Grilledutableau">
    <w:name w:val="Table Grid"/>
    <w:basedOn w:val="TableauNormal"/>
    <w:uiPriority w:val="39"/>
    <w:rsid w:val="00870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34EC9"/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D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D9C"/>
    <w:rPr>
      <w:b/>
      <w:bCs/>
      <w:sz w:val="20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936A4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936A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4B618C"/>
    <w:rPr>
      <w:b/>
      <w:i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71087"/>
    <w:rPr>
      <w:b/>
      <w:i/>
      <w:iCs/>
      <w:color w:val="00B050"/>
      <w:sz w:val="24"/>
      <w:szCs w:val="24"/>
    </w:rPr>
  </w:style>
  <w:style w:type="paragraph" w:customStyle="1" w:styleId="equation">
    <w:name w:val="equation"/>
    <w:basedOn w:val="Normal"/>
    <w:qFormat/>
    <w:rsid w:val="00DE1985"/>
    <w:pPr>
      <w:tabs>
        <w:tab w:val="right" w:pos="9072"/>
      </w:tabs>
      <w:spacing w:before="120" w:after="120"/>
    </w:pPr>
  </w:style>
  <w:style w:type="paragraph" w:styleId="Rvision">
    <w:name w:val="Revision"/>
    <w:hidden/>
    <w:uiPriority w:val="99"/>
    <w:semiHidden/>
    <w:rsid w:val="004B618C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65"/>
  </w:style>
  <w:style w:type="paragraph" w:styleId="Titre1">
    <w:name w:val="heading 1"/>
    <w:basedOn w:val="Normal"/>
    <w:next w:val="Normal"/>
    <w:link w:val="Titre1Car"/>
    <w:uiPriority w:val="9"/>
    <w:qFormat/>
    <w:rsid w:val="008E107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074"/>
    <w:pPr>
      <w:spacing w:before="360"/>
      <w:jc w:val="both"/>
      <w:outlineLvl w:val="1"/>
    </w:pPr>
    <w:rPr>
      <w:b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2042C"/>
    <w:pPr>
      <w:autoSpaceDE w:val="0"/>
      <w:autoSpaceDN w:val="0"/>
      <w:adjustRightInd w:val="0"/>
      <w:spacing w:after="0" w:line="240" w:lineRule="auto"/>
    </w:pPr>
    <w:rPr>
      <w:rFonts w:ascii="CELBP C+ Gill Sans" w:hAnsi="CELBP C+ Gill Sans" w:cs="CELBP C+ Gill Sans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E1074"/>
    <w:rPr>
      <w:b/>
      <w:i/>
      <w:iCs/>
      <w:sz w:val="30"/>
      <w:szCs w:val="30"/>
    </w:rPr>
  </w:style>
  <w:style w:type="character" w:styleId="Textedelespacerserv">
    <w:name w:val="Placeholder Text"/>
    <w:basedOn w:val="Policepardfaut"/>
    <w:uiPriority w:val="99"/>
    <w:semiHidden/>
    <w:rsid w:val="004F38AC"/>
    <w:rPr>
      <w:color w:val="808080"/>
    </w:rPr>
  </w:style>
  <w:style w:type="paragraph" w:styleId="Paragraphedeliste">
    <w:name w:val="List Paragraph"/>
    <w:basedOn w:val="Normal"/>
    <w:uiPriority w:val="34"/>
    <w:qFormat/>
    <w:rsid w:val="0098274F"/>
    <w:pPr>
      <w:ind w:left="720"/>
      <w:contextualSpacing/>
    </w:pPr>
  </w:style>
  <w:style w:type="paragraph" w:customStyle="1" w:styleId="SP90253">
    <w:name w:val="SP90253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paragraph" w:customStyle="1" w:styleId="SP90255">
    <w:name w:val="SP90255"/>
    <w:basedOn w:val="Default"/>
    <w:next w:val="Default"/>
    <w:uiPriority w:val="99"/>
    <w:rsid w:val="00AA2386"/>
    <w:rPr>
      <w:rFonts w:ascii="CELCA G+ Gill Sans" w:hAnsi="CELCA G+ Gill Sans" w:cstheme="minorBidi"/>
      <w:color w:val="auto"/>
    </w:rPr>
  </w:style>
  <w:style w:type="character" w:styleId="Marquedecommentaire">
    <w:name w:val="annotation reference"/>
    <w:basedOn w:val="Policepardfaut"/>
    <w:uiPriority w:val="99"/>
    <w:semiHidden/>
    <w:unhideWhenUsed/>
    <w:rsid w:val="00012D9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2A"/>
    <w:rPr>
      <w:rFonts w:ascii="Tahoma" w:hAnsi="Tahoma" w:cs="Tahoma"/>
      <w:sz w:val="16"/>
      <w:szCs w:val="16"/>
    </w:rPr>
  </w:style>
  <w:style w:type="character" w:customStyle="1" w:styleId="bodytext-ital">
    <w:name w:val="body_text-ital"/>
    <w:basedOn w:val="Policepardfaut"/>
    <w:rsid w:val="00753402"/>
    <w:rPr>
      <w:rFonts w:ascii="Verdana" w:hAnsi="Verdana" w:hint="default"/>
      <w:b w:val="0"/>
      <w:bCs w:val="0"/>
      <w:i/>
      <w:iCs/>
      <w:caps w:val="0"/>
      <w:smallCaps w:val="0"/>
      <w:color w:val="000000"/>
      <w:sz w:val="16"/>
      <w:szCs w:val="16"/>
      <w:vertAlign w:val="baseline"/>
    </w:rPr>
  </w:style>
  <w:style w:type="paragraph" w:customStyle="1" w:styleId="SP303200">
    <w:name w:val="SP303200"/>
    <w:basedOn w:val="Default"/>
    <w:next w:val="Default"/>
    <w:uiPriority w:val="99"/>
    <w:rsid w:val="00034A8C"/>
    <w:rPr>
      <w:rFonts w:ascii="OPICJ G+ Gill Sans" w:hAnsi="OPICJ G+ Gill Sans" w:cstheme="minorBidi"/>
      <w:color w:val="auto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2D9C"/>
    <w:pPr>
      <w:spacing w:line="240" w:lineRule="auto"/>
    </w:pPr>
    <w:rPr>
      <w:sz w:val="20"/>
      <w:szCs w:val="20"/>
    </w:rPr>
  </w:style>
  <w:style w:type="paragraph" w:customStyle="1" w:styleId="SP249973">
    <w:name w:val="SP249973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paragraph" w:customStyle="1" w:styleId="SP249978">
    <w:name w:val="SP249978"/>
    <w:basedOn w:val="Default"/>
    <w:next w:val="Default"/>
    <w:uiPriority w:val="99"/>
    <w:rsid w:val="00276624"/>
    <w:rPr>
      <w:rFonts w:ascii="PCGOP G+ Gill Sans" w:hAnsi="PCGOP G+ Gill Sans" w:cstheme="minorBidi"/>
      <w:color w:val="auto"/>
      <w:lang w:val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2D9C"/>
    <w:rPr>
      <w:sz w:val="20"/>
      <w:szCs w:val="20"/>
    </w:rPr>
  </w:style>
  <w:style w:type="table" w:styleId="Grilledutableau">
    <w:name w:val="Table Grid"/>
    <w:basedOn w:val="TableauNormal"/>
    <w:uiPriority w:val="39"/>
    <w:rsid w:val="0087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E1074"/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D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D9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A4524-A5B8-414E-B2D4-412969F6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10</Pages>
  <Words>2444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wei.yan</dc:creator>
  <cp:lastModifiedBy>Philippe Lalanne</cp:lastModifiedBy>
  <cp:revision>30</cp:revision>
  <dcterms:created xsi:type="dcterms:W3CDTF">2018-04-25T03:25:00Z</dcterms:created>
  <dcterms:modified xsi:type="dcterms:W3CDTF">2018-06-05T18:08:00Z</dcterms:modified>
</cp:coreProperties>
</file>